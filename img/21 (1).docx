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0553C" w14:textId="77777777" w:rsidR="00C27583" w:rsidRDefault="00C27583" w:rsidP="7CEA14F4">
      <w:pPr>
        <w:bidi/>
        <w:rPr>
          <w:b/>
          <w:bCs/>
        </w:rPr>
      </w:pPr>
    </w:p>
    <w:p w14:paraId="108A6FE7" w14:textId="77777777" w:rsidR="00B1256A" w:rsidRPr="00A06CBD" w:rsidRDefault="00B1256A" w:rsidP="7CEA14F4">
      <w:pPr>
        <w:bidi/>
        <w:rPr>
          <w:b/>
          <w:bCs/>
        </w:rPr>
      </w:pPr>
    </w:p>
    <w:p w14:paraId="66729F99" w14:textId="77777777" w:rsidR="00922DF9" w:rsidRDefault="00922DF9" w:rsidP="7CEA14F4">
      <w:pPr>
        <w:bidi/>
      </w:pPr>
    </w:p>
    <w:p w14:paraId="5661A61B" w14:textId="77777777" w:rsidR="00922DF9" w:rsidRDefault="00922DF9" w:rsidP="7CEA14F4">
      <w:pPr>
        <w:bidi/>
        <w:rPr>
          <w:rtl/>
        </w:rPr>
      </w:pPr>
    </w:p>
    <w:p w14:paraId="7B2E4328" w14:textId="77777777" w:rsidR="00224FF4" w:rsidRDefault="002637C0" w:rsidP="1EC553C3">
      <w:pPr>
        <w:bidi/>
        <w:rPr>
          <w:rtl/>
        </w:rPr>
      </w:pPr>
      <w:r>
        <w:rPr>
          <w:noProof/>
          <w:rtl/>
        </w:rPr>
        <mc:AlternateContent>
          <mc:Choice Requires="wps">
            <w:drawing>
              <wp:anchor distT="0" distB="0" distL="114300" distR="114300" simplePos="0" relativeHeight="251658240" behindDoc="0" locked="0" layoutInCell="1" allowOverlap="1" wp14:anchorId="14E65AA6" wp14:editId="64304D1F">
                <wp:simplePos x="0" y="0"/>
                <wp:positionH relativeFrom="column">
                  <wp:posOffset>95250</wp:posOffset>
                </wp:positionH>
                <wp:positionV relativeFrom="paragraph">
                  <wp:posOffset>106680</wp:posOffset>
                </wp:positionV>
                <wp:extent cx="381000" cy="285750"/>
                <wp:effectExtent l="9525" t="11430" r="9525" b="762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B7307" id="Rectangle 11" o:spid="_x0000_s1026" style="position:absolute;margin-left:7.5pt;margin-top:8.4pt;width:30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"/>
            </w:pict>
          </mc:Fallback>
        </mc:AlternateContent>
      </w:r>
    </w:p>
    <w:p w14:paraId="38D33E35" w14:textId="77777777" w:rsidR="00021EC7" w:rsidRDefault="00021EC7" w:rsidP="1EC553C3">
      <w:pPr>
        <w:bidi/>
        <w:rPr>
          <w:b/>
          <w:bCs/>
          <w:lang w:val="fr-FR"/>
        </w:rPr>
      </w:pPr>
      <w:r>
        <w:rPr>
          <w:b/>
          <w:bCs/>
          <w:lang w:val="fr-FR"/>
        </w:rPr>
        <w:t xml:space="preserve">   </w:t>
      </w:r>
    </w:p>
    <w:p w14:paraId="2536ED69" w14:textId="75097F20" w:rsidR="00224FF4" w:rsidRPr="008E3939" w:rsidRDefault="002637C0" w:rsidP="1EC553C3">
      <w:pPr>
        <w:tabs>
          <w:tab w:val="right" w:pos="540"/>
        </w:tabs>
        <w:bidi/>
        <w:rPr>
          <w:b/>
          <w:bCs/>
          <w:rtl/>
        </w:rPr>
      </w:pPr>
      <w:r>
        <w:rPr>
          <w:b/>
          <w:bCs/>
          <w:noProof/>
          <w:rtl/>
        </w:rPr>
        <mc:AlternateContent>
          <mc:Choice Requires="wps">
            <w:drawing>
              <wp:anchor distT="0" distB="0" distL="114300" distR="114300" simplePos="0" relativeHeight="251658241" behindDoc="0" locked="0" layoutInCell="1" allowOverlap="1" wp14:anchorId="2C0B8EA8" wp14:editId="526C8830">
                <wp:simplePos x="0" y="0"/>
                <wp:positionH relativeFrom="column">
                  <wp:posOffset>95250</wp:posOffset>
                </wp:positionH>
                <wp:positionV relativeFrom="paragraph">
                  <wp:posOffset>41910</wp:posOffset>
                </wp:positionV>
                <wp:extent cx="381000" cy="285750"/>
                <wp:effectExtent l="9525" t="11430" r="9525" b="762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85750"/>
                        </a:xfrm>
                        <a:prstGeom prst="rect">
                          <a:avLst/>
                        </a:prstGeom>
                        <a:solidFill>
                          <a:srgbClr val="FFFFFF"/>
                        </a:solidFill>
                        <a:ln w="9525">
                          <a:solidFill>
                            <a:srgbClr val="000000"/>
                          </a:solidFill>
                          <a:miter lim="800000"/>
                          <a:headEnd/>
                          <a:tailEnd/>
                        </a:ln>
                      </wps:spPr>
                      <wps:txbx>
                        <w:txbxContent>
                          <w:p w14:paraId="1E41A8A7" w14:textId="4F30ABED" w:rsidR="00224FF4" w:rsidRPr="009B55B2" w:rsidRDefault="00E80A9F" w:rsidP="009B55B2">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B8EA8" id="Rectangle 12" o:spid="_x0000_s1026" style="position:absolute;left:0;text-align:left;margin-left:7.5pt;margin-top:3.3pt;width:30pt;height: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">
                <v:textbox>
                  <w:txbxContent>
                    <w:p w14:paraId="1E41A8A7" w14:textId="4F30ABED" w:rsidR="00224FF4" w:rsidRPr="009B55B2" w:rsidRDefault="00E80A9F" w:rsidP="009B55B2">
                      <w:r>
                        <w:t>20</w:t>
                      </w:r>
                    </w:p>
                  </w:txbxContent>
                </v:textbox>
              </v:rect>
            </w:pict>
          </mc:Fallback>
        </mc:AlternateContent>
      </w:r>
      <w:r w:rsidR="00224FF4" w:rsidRPr="008E3939">
        <w:rPr>
          <w:rFonts w:hint="cs"/>
          <w:b/>
          <w:bCs/>
          <w:rtl/>
        </w:rPr>
        <w:t>التاريخ :</w:t>
      </w:r>
      <w:r w:rsidR="00266122">
        <w:rPr>
          <w:rFonts w:hint="cs"/>
          <w:b/>
          <w:bCs/>
          <w:rtl/>
        </w:rPr>
        <w:t>23</w:t>
      </w:r>
      <w:r w:rsidR="00C1177C">
        <w:rPr>
          <w:b/>
          <w:bCs/>
        </w:rPr>
        <w:t xml:space="preserve">    </w:t>
      </w:r>
      <w:r w:rsidR="00C1177C">
        <w:rPr>
          <w:rFonts w:hint="cs"/>
          <w:b/>
          <w:bCs/>
          <w:rtl/>
        </w:rPr>
        <w:t xml:space="preserve">/  </w:t>
      </w:r>
    </w:p>
    <w:p w14:paraId="1B0647A8" w14:textId="75097F20" w:rsidR="00224FF4" w:rsidRPr="008E3939" w:rsidRDefault="00E80A9F" w:rsidP="1EC553C3">
      <w:pPr>
        <w:tabs>
          <w:tab w:val="right" w:pos="540"/>
        </w:tabs>
        <w:bidi/>
        <w:rPr>
          <w:b/>
          <w:bCs/>
          <w:rtl/>
        </w:rPr>
      </w:pPr>
      <w:r>
        <w:rPr>
          <w:b/>
          <w:bCs/>
        </w:rPr>
        <w:t>10</w:t>
      </w:r>
      <w:r w:rsidR="00C1177C">
        <w:rPr>
          <w:rFonts w:hint="cs"/>
          <w:b/>
          <w:bCs/>
          <w:rtl/>
        </w:rPr>
        <w:t>/</w:t>
      </w:r>
      <w:r w:rsidR="00C1177C">
        <w:rPr>
          <w:b/>
          <w:bCs/>
        </w:rPr>
        <w:t xml:space="preserve">  </w:t>
      </w:r>
      <w:r w:rsidR="00C1177C">
        <w:rPr>
          <w:rFonts w:hint="cs"/>
          <w:b/>
          <w:bCs/>
          <w:rtl/>
        </w:rPr>
        <w:t xml:space="preserve"> </w:t>
      </w:r>
      <w:r>
        <w:rPr>
          <w:b/>
          <w:bCs/>
        </w:rPr>
        <w:t>2025</w:t>
      </w:r>
      <w:r w:rsidR="00C1177C">
        <w:rPr>
          <w:rFonts w:hint="cs"/>
          <w:b/>
          <w:bCs/>
          <w:rtl/>
        </w:rPr>
        <w:t xml:space="preserve">             </w:t>
      </w:r>
      <w:r w:rsidR="00C1177C">
        <w:rPr>
          <w:b/>
          <w:bCs/>
        </w:rPr>
        <w:t xml:space="preserve"> </w:t>
      </w:r>
      <w:r w:rsidR="00C1177C">
        <w:rPr>
          <w:rFonts w:hint="cs"/>
          <w:b/>
          <w:bCs/>
          <w:rtl/>
        </w:rPr>
        <w:t xml:space="preserve">     </w:t>
      </w:r>
      <w:r w:rsidR="008E316F">
        <w:rPr>
          <w:rFonts w:hint="cs"/>
          <w:b/>
          <w:bCs/>
          <w:rtl/>
        </w:rPr>
        <w:t xml:space="preserve"> الزمن</w:t>
      </w:r>
      <w:r w:rsidR="00DC0FD1">
        <w:rPr>
          <w:rFonts w:hint="cs"/>
          <w:b/>
          <w:bCs/>
          <w:rtl/>
        </w:rPr>
        <w:t>:</w:t>
      </w:r>
      <w:r w:rsidR="009B55B2">
        <w:rPr>
          <w:b/>
          <w:bCs/>
        </w:rPr>
        <w:t>…………..</w:t>
      </w:r>
      <w:r w:rsidR="00DC0FD1">
        <w:rPr>
          <w:rFonts w:hint="cs"/>
          <w:b/>
          <w:bCs/>
          <w:rtl/>
        </w:rPr>
        <w:t xml:space="preserve"> </w:t>
      </w:r>
      <w:r w:rsidR="00F26CE7">
        <w:rPr>
          <w:rFonts w:hint="cs"/>
          <w:b/>
          <w:bCs/>
          <w:rtl/>
        </w:rPr>
        <w:t xml:space="preserve">   </w:t>
      </w:r>
      <w:r w:rsidR="00224FF4" w:rsidRPr="008E3939">
        <w:rPr>
          <w:rFonts w:hint="cs"/>
          <w:b/>
          <w:bCs/>
          <w:rtl/>
        </w:rPr>
        <w:t xml:space="preserve">        </w:t>
      </w:r>
      <w:r w:rsidR="00FF4D65">
        <w:rPr>
          <w:b/>
          <w:bCs/>
        </w:rPr>
        <w:t xml:space="preserve"> </w:t>
      </w:r>
      <w:r w:rsidR="00224FF4" w:rsidRPr="008E3939">
        <w:rPr>
          <w:rFonts w:hint="cs"/>
          <w:b/>
          <w:bCs/>
          <w:rtl/>
        </w:rPr>
        <w:t xml:space="preserve">        </w:t>
      </w:r>
      <w:r w:rsidR="00BA65B7">
        <w:rPr>
          <w:rFonts w:hint="cs"/>
          <w:b/>
          <w:bCs/>
          <w:rtl/>
          <w:lang w:bidi="ar-AE"/>
        </w:rPr>
        <w:t>م</w:t>
      </w:r>
      <w:r w:rsidR="00224FF4" w:rsidRPr="008E3939">
        <w:rPr>
          <w:rFonts w:hint="cs"/>
          <w:b/>
          <w:bCs/>
          <w:rtl/>
        </w:rPr>
        <w:t xml:space="preserve">جموع </w:t>
      </w:r>
      <w:r w:rsidR="00BA65B7">
        <w:rPr>
          <w:b/>
          <w:bCs/>
        </w:rPr>
        <w:t xml:space="preserve"> </w:t>
      </w:r>
      <w:r w:rsidR="00224FF4" w:rsidRPr="008E3939">
        <w:rPr>
          <w:rFonts w:hint="cs"/>
          <w:b/>
          <w:bCs/>
          <w:rtl/>
        </w:rPr>
        <w:t>الدرجا</w:t>
      </w:r>
      <w:r>
        <w:rPr>
          <w:rFonts w:hint="cs"/>
          <w:b/>
          <w:bCs/>
          <w:rtl/>
        </w:rPr>
        <w:t xml:space="preserve">ت    </w:t>
      </w:r>
      <w:r w:rsidR="008E316F">
        <w:rPr>
          <w:b/>
          <w:bCs/>
        </w:rPr>
        <w:t xml:space="preserve"> </w:t>
      </w:r>
    </w:p>
    <w:p w14:paraId="5AF7A7AF" w14:textId="77777777" w:rsidR="00224FF4" w:rsidRDefault="00224FF4" w:rsidP="1EC553C3">
      <w:pPr>
        <w:bidi/>
        <w:rPr>
          <w:rtl/>
        </w:rPr>
      </w:pPr>
    </w:p>
    <w:tbl>
      <w:tblPr>
        <w:tblStyle w:val="TableGrid"/>
        <w:tblW w:w="9198" w:type="dxa"/>
        <w:jc w:val="right"/>
        <w:tblLook w:val="04A0" w:firstRow="1" w:lastRow="0" w:firstColumn="1" w:lastColumn="0" w:noHBand="0" w:noVBand="1"/>
      </w:tblPr>
      <w:tblGrid>
        <w:gridCol w:w="428"/>
        <w:gridCol w:w="8770"/>
      </w:tblGrid>
      <w:tr w:rsidR="00AE50BF" w14:paraId="66F32ACC" w14:textId="77777777" w:rsidTr="1EC553C3">
        <w:trPr>
          <w:trHeight w:val="490"/>
          <w:jc w:val="right"/>
        </w:trPr>
        <w:tc>
          <w:tcPr>
            <w:tcW w:w="428" w:type="dxa"/>
          </w:tcPr>
          <w:p w14:paraId="69E8D27E" w14:textId="77777777" w:rsidR="00AE50BF" w:rsidRDefault="00AE50BF" w:rsidP="7CEA14F4">
            <w:pPr>
              <w:bidi/>
              <w:jc w:val="right"/>
            </w:pPr>
          </w:p>
        </w:tc>
        <w:tc>
          <w:tcPr>
            <w:tcW w:w="8770" w:type="dxa"/>
          </w:tcPr>
          <w:p w14:paraId="23E01786" w14:textId="77777777" w:rsidR="00AE50BF" w:rsidRPr="008E3939" w:rsidRDefault="00AE50BF" w:rsidP="7CEA14F4">
            <w:pPr>
              <w:bidi/>
              <w:jc w:val="right"/>
              <w:rPr>
                <w:b/>
                <w:bCs/>
                <w:rtl/>
              </w:rPr>
            </w:pPr>
          </w:p>
        </w:tc>
      </w:tr>
      <w:tr w:rsidR="00A209BF" w14:paraId="76C4200F" w14:textId="77777777" w:rsidTr="1EC553C3">
        <w:trPr>
          <w:trHeight w:val="490"/>
          <w:jc w:val="right"/>
        </w:trPr>
        <w:tc>
          <w:tcPr>
            <w:tcW w:w="428" w:type="dxa"/>
          </w:tcPr>
          <w:p w14:paraId="19BDBA04" w14:textId="77777777" w:rsidR="00A209BF" w:rsidRDefault="00A209BF" w:rsidP="7CEA14F4">
            <w:pPr>
              <w:bidi/>
              <w:jc w:val="right"/>
            </w:pPr>
            <w:r>
              <w:t xml:space="preserve">    </w:t>
            </w:r>
          </w:p>
        </w:tc>
        <w:tc>
          <w:tcPr>
            <w:tcW w:w="8770" w:type="dxa"/>
            <w:vMerge w:val="restart"/>
          </w:tcPr>
          <w:p w14:paraId="6587B318" w14:textId="0F57C5CD" w:rsidR="00A209BF" w:rsidRPr="008E3939" w:rsidRDefault="000A59A5" w:rsidP="003A08DA">
            <w:pPr>
              <w:bidi/>
              <w:spacing w:line="276" w:lineRule="auto"/>
              <w:jc w:val="right"/>
              <w:rPr>
                <w:b/>
                <w:bCs/>
              </w:rPr>
            </w:pPr>
            <w:ins w:id="0" w:author="Microsoft Word" w:date="2025-10-30T23:32:00Z">
              <w:r>
                <w:rPr>
                  <w:rFonts w:hint="cs"/>
                  <w:b/>
                  <w:bCs/>
                  <w:rtl/>
                  <w:lang w:bidi="ar-AE"/>
                </w:rPr>
                <w:t>إ</w:t>
              </w:r>
              <w:r w:rsidRPr="008E3939">
                <w:rPr>
                  <w:rFonts w:hint="cs"/>
                  <w:b/>
                  <w:bCs/>
                  <w:rtl/>
                </w:rPr>
                <w:t>سم الطالب</w:t>
              </w:r>
              <w:r>
                <w:rPr>
                  <w:rFonts w:hint="cs"/>
                  <w:b/>
                  <w:bCs/>
                  <w:rtl/>
                </w:rPr>
                <w:t xml:space="preserve">        :</w:t>
              </w:r>
              <w:r>
                <w:t xml:space="preserve"> </w:t>
              </w:r>
              <w:r w:rsidRPr="00947FAE">
                <w:rPr>
                  <w:b/>
                  <w:bCs/>
                  <w:rtl/>
                </w:rPr>
                <w:t>حنيفة احمد الشامسي</w:t>
              </w:r>
              <w:r>
                <w:rPr>
                  <w:b/>
                  <w:bCs/>
                </w:rPr>
                <w:t xml:space="preserve">       </w:t>
              </w:r>
            </w:ins>
            <w:r>
              <w:rPr>
                <w:b/>
                <w:bCs/>
              </w:rPr>
              <w:t xml:space="preserve"> </w:t>
            </w:r>
            <w:r w:rsidR="00A209BF">
              <w:rPr>
                <w:b/>
                <w:bCs/>
              </w:rPr>
              <w:t xml:space="preserve">   </w:t>
            </w:r>
          </w:p>
          <w:p w14:paraId="21EE8B2B" w14:textId="3D976775" w:rsidR="00A209BF" w:rsidRDefault="00A209BF" w:rsidP="00947FAE">
            <w:pPr>
              <w:bidi/>
              <w:spacing w:line="276" w:lineRule="auto"/>
              <w:rPr>
                <w:b/>
                <w:bCs/>
                <w:rtl/>
                <w:lang w:bidi="ar-EG"/>
              </w:rPr>
            </w:pPr>
            <w:r w:rsidRPr="008E3939">
              <w:rPr>
                <w:rFonts w:hint="cs"/>
                <w:b/>
                <w:bCs/>
                <w:rtl/>
              </w:rPr>
              <w:t>الرقم الجامعي</w:t>
            </w:r>
            <w:r>
              <w:rPr>
                <w:rFonts w:hint="cs"/>
                <w:b/>
                <w:bCs/>
                <w:rtl/>
              </w:rPr>
              <w:t xml:space="preserve">     :</w:t>
            </w:r>
            <w:r w:rsidR="00947FAE" w:rsidRPr="00947FAE">
              <w:rPr>
                <w:b/>
                <w:bCs/>
              </w:rPr>
              <w:t xml:space="preserve"> k-720660813</w:t>
            </w:r>
          </w:p>
          <w:p w14:paraId="18F395FA" w14:textId="61DED527" w:rsidR="00A209BF" w:rsidRPr="008E3939" w:rsidRDefault="00A209BF" w:rsidP="7CEA14F4">
            <w:pPr>
              <w:bidi/>
              <w:spacing w:line="276" w:lineRule="auto"/>
              <w:jc w:val="right"/>
              <w:rPr>
                <w:b/>
                <w:bCs/>
              </w:rPr>
            </w:pPr>
            <w:r>
              <w:rPr>
                <w:rFonts w:hint="cs"/>
                <w:b/>
                <w:bCs/>
                <w:rtl/>
              </w:rPr>
              <w:t xml:space="preserve">إسم المساق       :    </w:t>
            </w:r>
            <w:r w:rsidR="00266122">
              <w:rPr>
                <w:rFonts w:hint="cs"/>
                <w:b/>
                <w:bCs/>
                <w:rtl/>
              </w:rPr>
              <w:t>ا</w:t>
            </w:r>
            <w:r w:rsidR="00266122">
              <w:rPr>
                <w:rFonts w:hint="cs"/>
                <w:rtl/>
              </w:rPr>
              <w:t>لكتابة</w:t>
            </w:r>
            <w:r>
              <w:rPr>
                <w:rFonts w:hint="cs"/>
                <w:b/>
                <w:bCs/>
                <w:rtl/>
              </w:rPr>
              <w:t xml:space="preserve"> الى الاعلام الرقمى </w:t>
            </w:r>
          </w:p>
          <w:p w14:paraId="4124C575" w14:textId="52F207FA" w:rsidR="00A209BF" w:rsidRPr="008E3939" w:rsidRDefault="00AF4CDD" w:rsidP="7CEA14F4">
            <w:pPr>
              <w:tabs>
                <w:tab w:val="center" w:pos="4277"/>
                <w:tab w:val="right" w:pos="8554"/>
              </w:tabs>
              <w:bidi/>
              <w:spacing w:line="276" w:lineRule="auto"/>
              <w:jc w:val="right"/>
              <w:rPr>
                <w:b/>
                <w:bCs/>
              </w:rPr>
            </w:pPr>
            <w:r>
              <w:rPr>
                <w:rFonts w:hint="cs"/>
                <w:b/>
                <w:bCs/>
                <w:rtl/>
              </w:rPr>
              <w:t xml:space="preserve">   </w:t>
            </w:r>
            <w:r w:rsidR="00A209BF">
              <w:rPr>
                <w:rtl/>
              </w:rPr>
              <w:tab/>
            </w:r>
            <w:r w:rsidR="00266122">
              <w:rPr>
                <w:b/>
                <w:bCs/>
              </w:rPr>
              <w:t>DMC</w:t>
            </w:r>
            <w:r w:rsidR="00A209BF">
              <w:rPr>
                <w:b/>
                <w:bCs/>
              </w:rPr>
              <w:t xml:space="preserve"> </w:t>
            </w:r>
            <w:r w:rsidR="00266122">
              <w:rPr>
                <w:b/>
                <w:bCs/>
              </w:rPr>
              <w:t>302</w:t>
            </w:r>
            <w:r w:rsidR="00A209BF">
              <w:rPr>
                <w:rFonts w:hint="cs"/>
                <w:b/>
                <w:bCs/>
                <w:rtl/>
              </w:rPr>
              <w:t xml:space="preserve"> المساق      :</w:t>
            </w:r>
          </w:p>
          <w:p w14:paraId="3AB7F30B" w14:textId="77777777" w:rsidR="00A209BF" w:rsidRPr="008E3939" w:rsidRDefault="00A209BF" w:rsidP="7CEA14F4">
            <w:pPr>
              <w:tabs>
                <w:tab w:val="left" w:pos="5160"/>
                <w:tab w:val="right" w:pos="8554"/>
              </w:tabs>
              <w:bidi/>
              <w:spacing w:line="276" w:lineRule="auto"/>
              <w:jc w:val="right"/>
              <w:rPr>
                <w:b/>
                <w:bCs/>
                <w:rtl/>
              </w:rPr>
            </w:pPr>
            <w:r>
              <w:rPr>
                <w:b/>
                <w:bCs/>
                <w:rtl/>
              </w:rPr>
              <w:tab/>
            </w:r>
            <w:r>
              <w:rPr>
                <w:b/>
                <w:bCs/>
              </w:rPr>
              <w:t>Fall 2025/26</w:t>
            </w:r>
            <w:r>
              <w:rPr>
                <w:b/>
                <w:bCs/>
                <w:rtl/>
              </w:rPr>
              <w:tab/>
            </w:r>
            <w:r w:rsidRPr="008E3939">
              <w:rPr>
                <w:rFonts w:hint="cs"/>
                <w:b/>
                <w:bCs/>
                <w:rtl/>
              </w:rPr>
              <w:t>الفصل الدراسي</w:t>
            </w:r>
            <w:r>
              <w:rPr>
                <w:rFonts w:hint="cs"/>
                <w:b/>
                <w:bCs/>
                <w:rtl/>
              </w:rPr>
              <w:t xml:space="preserve">  :</w:t>
            </w:r>
          </w:p>
          <w:p w14:paraId="1E95E021" w14:textId="7D968785" w:rsidR="00A209BF" w:rsidRPr="008E3939" w:rsidRDefault="00AF4CDD" w:rsidP="7CEA14F4">
            <w:pPr>
              <w:tabs>
                <w:tab w:val="left" w:pos="6804"/>
                <w:tab w:val="right" w:pos="8554"/>
              </w:tabs>
              <w:bidi/>
              <w:spacing w:line="276" w:lineRule="auto"/>
              <w:jc w:val="right"/>
              <w:rPr>
                <w:b/>
                <w:bCs/>
              </w:rPr>
            </w:pPr>
            <w:r>
              <w:rPr>
                <w:rFonts w:hint="cs"/>
                <w:b/>
                <w:bCs/>
                <w:rtl/>
              </w:rPr>
              <w:t xml:space="preserve">إسم المحاضر     : </w:t>
            </w:r>
            <w:r w:rsidR="00A209BF">
              <w:rPr>
                <w:rFonts w:hint="cs"/>
                <w:b/>
                <w:bCs/>
                <w:rtl/>
              </w:rPr>
              <w:t xml:space="preserve"> د . محمد رشاد</w:t>
            </w:r>
            <w:r>
              <w:rPr>
                <w:rFonts w:hint="cs"/>
                <w:b/>
                <w:bCs/>
                <w:rtl/>
              </w:rPr>
              <w:t xml:space="preserve">   </w:t>
            </w:r>
          </w:p>
        </w:tc>
      </w:tr>
      <w:tr w:rsidR="00A209BF" w14:paraId="743166C6" w14:textId="77777777" w:rsidTr="1EC553C3">
        <w:trPr>
          <w:trHeight w:val="490"/>
          <w:jc w:val="right"/>
        </w:trPr>
        <w:tc>
          <w:tcPr>
            <w:tcW w:w="428" w:type="dxa"/>
          </w:tcPr>
          <w:p w14:paraId="5D0EE9FD" w14:textId="77777777" w:rsidR="00A209BF" w:rsidRDefault="00A209BF" w:rsidP="7CEA14F4">
            <w:pPr>
              <w:bidi/>
              <w:jc w:val="right"/>
            </w:pPr>
          </w:p>
        </w:tc>
        <w:tc>
          <w:tcPr>
            <w:tcW w:w="8770" w:type="dxa"/>
            <w:vMerge/>
          </w:tcPr>
          <w:p w14:paraId="20338992" w14:textId="1A9BC956" w:rsidR="00A209BF" w:rsidRPr="008E3939" w:rsidRDefault="00A209BF" w:rsidP="00980D94">
            <w:pPr>
              <w:tabs>
                <w:tab w:val="left" w:pos="6804"/>
                <w:tab w:val="right" w:pos="8554"/>
              </w:tabs>
              <w:jc w:val="right"/>
              <w:rPr>
                <w:b/>
                <w:bCs/>
              </w:rPr>
            </w:pPr>
          </w:p>
        </w:tc>
      </w:tr>
      <w:tr w:rsidR="00A209BF" w14:paraId="68A56EF0" w14:textId="77777777" w:rsidTr="1EC553C3">
        <w:trPr>
          <w:trHeight w:val="490"/>
          <w:jc w:val="right"/>
        </w:trPr>
        <w:tc>
          <w:tcPr>
            <w:tcW w:w="428" w:type="dxa"/>
          </w:tcPr>
          <w:p w14:paraId="2640B7BC" w14:textId="77777777" w:rsidR="00A209BF" w:rsidRPr="008E3939" w:rsidRDefault="00A209BF" w:rsidP="7CEA14F4">
            <w:pPr>
              <w:bidi/>
              <w:jc w:val="center"/>
              <w:rPr>
                <w:b/>
                <w:bCs/>
              </w:rPr>
            </w:pPr>
          </w:p>
        </w:tc>
        <w:tc>
          <w:tcPr>
            <w:tcW w:w="8770" w:type="dxa"/>
            <w:vMerge/>
          </w:tcPr>
          <w:p w14:paraId="1BD5803D" w14:textId="301FC960" w:rsidR="00A209BF" w:rsidRPr="008E3939" w:rsidRDefault="00A209BF" w:rsidP="00980D94">
            <w:pPr>
              <w:tabs>
                <w:tab w:val="left" w:pos="6804"/>
                <w:tab w:val="right" w:pos="8554"/>
              </w:tabs>
              <w:jc w:val="right"/>
              <w:rPr>
                <w:b/>
                <w:bCs/>
                <w:rtl/>
                <w:lang w:bidi="ar-AE"/>
              </w:rPr>
            </w:pPr>
          </w:p>
        </w:tc>
      </w:tr>
      <w:tr w:rsidR="00A209BF" w14:paraId="6EEDB8D7" w14:textId="77777777" w:rsidTr="1EC553C3">
        <w:trPr>
          <w:trHeight w:val="490"/>
          <w:jc w:val="right"/>
        </w:trPr>
        <w:tc>
          <w:tcPr>
            <w:tcW w:w="428" w:type="dxa"/>
          </w:tcPr>
          <w:p w14:paraId="2D9DD1AB" w14:textId="77777777" w:rsidR="00A209BF" w:rsidRPr="008E3939" w:rsidRDefault="00A209BF" w:rsidP="7CEA14F4">
            <w:pPr>
              <w:bidi/>
              <w:jc w:val="right"/>
              <w:rPr>
                <w:b/>
                <w:bCs/>
              </w:rPr>
            </w:pPr>
          </w:p>
        </w:tc>
        <w:tc>
          <w:tcPr>
            <w:tcW w:w="8770" w:type="dxa"/>
            <w:vMerge/>
          </w:tcPr>
          <w:p w14:paraId="1A8156DA" w14:textId="722711BC" w:rsidR="00A209BF" w:rsidRPr="008E3939" w:rsidRDefault="00A209BF" w:rsidP="00980D94">
            <w:pPr>
              <w:tabs>
                <w:tab w:val="left" w:pos="6804"/>
                <w:tab w:val="right" w:pos="8554"/>
              </w:tabs>
              <w:jc w:val="right"/>
              <w:rPr>
                <w:b/>
                <w:bCs/>
              </w:rPr>
            </w:pPr>
          </w:p>
        </w:tc>
      </w:tr>
      <w:tr w:rsidR="00A209BF" w14:paraId="2D1736F1" w14:textId="77777777" w:rsidTr="1EC553C3">
        <w:trPr>
          <w:trHeight w:val="490"/>
          <w:jc w:val="right"/>
        </w:trPr>
        <w:tc>
          <w:tcPr>
            <w:tcW w:w="428" w:type="dxa"/>
          </w:tcPr>
          <w:p w14:paraId="30D91388" w14:textId="77777777" w:rsidR="00A209BF" w:rsidRPr="008E3939" w:rsidRDefault="00A209BF" w:rsidP="7CEA14F4">
            <w:pPr>
              <w:bidi/>
              <w:jc w:val="center"/>
              <w:rPr>
                <w:b/>
                <w:bCs/>
              </w:rPr>
            </w:pPr>
          </w:p>
        </w:tc>
        <w:tc>
          <w:tcPr>
            <w:tcW w:w="8770" w:type="dxa"/>
            <w:vMerge/>
          </w:tcPr>
          <w:p w14:paraId="12CF12F7" w14:textId="3FB840CD" w:rsidR="00A209BF" w:rsidRPr="008E3939" w:rsidRDefault="00A209BF" w:rsidP="00980D94">
            <w:pPr>
              <w:tabs>
                <w:tab w:val="left" w:pos="6804"/>
                <w:tab w:val="right" w:pos="8554"/>
              </w:tabs>
              <w:jc w:val="right"/>
              <w:rPr>
                <w:b/>
                <w:bCs/>
                <w:rtl/>
              </w:rPr>
            </w:pPr>
          </w:p>
        </w:tc>
      </w:tr>
      <w:tr w:rsidR="00A209BF" w14:paraId="596AFDDB" w14:textId="77777777" w:rsidTr="1EC553C3">
        <w:trPr>
          <w:trHeight w:val="490"/>
          <w:jc w:val="right"/>
        </w:trPr>
        <w:tc>
          <w:tcPr>
            <w:tcW w:w="428" w:type="dxa"/>
          </w:tcPr>
          <w:p w14:paraId="6EA391A4" w14:textId="77777777" w:rsidR="00A209BF" w:rsidRPr="008E316F" w:rsidRDefault="00A209BF" w:rsidP="008E316F">
            <w:pPr>
              <w:bidi/>
              <w:rPr>
                <w:b/>
                <w:bCs/>
                <w:rtl/>
                <w:lang w:bidi="ar-AE"/>
              </w:rPr>
            </w:pPr>
          </w:p>
        </w:tc>
        <w:tc>
          <w:tcPr>
            <w:tcW w:w="8770" w:type="dxa"/>
            <w:vMerge/>
          </w:tcPr>
          <w:p w14:paraId="14173578" w14:textId="5EB55DBE" w:rsidR="00A209BF" w:rsidRPr="008E3939" w:rsidRDefault="00A209BF" w:rsidP="00980D94">
            <w:pPr>
              <w:tabs>
                <w:tab w:val="left" w:pos="6804"/>
                <w:tab w:val="right" w:pos="8554"/>
              </w:tabs>
              <w:jc w:val="right"/>
              <w:rPr>
                <w:b/>
                <w:bCs/>
              </w:rPr>
            </w:pPr>
          </w:p>
        </w:tc>
      </w:tr>
      <w:tr w:rsidR="00224FF4" w14:paraId="3681A156" w14:textId="77777777" w:rsidTr="1EC553C3">
        <w:trPr>
          <w:trHeight w:val="490"/>
          <w:jc w:val="right"/>
        </w:trPr>
        <w:tc>
          <w:tcPr>
            <w:tcW w:w="428" w:type="dxa"/>
          </w:tcPr>
          <w:p w14:paraId="78999C69" w14:textId="77777777" w:rsidR="00224FF4" w:rsidRDefault="00224FF4" w:rsidP="7CEA14F4">
            <w:pPr>
              <w:bidi/>
              <w:jc w:val="right"/>
            </w:pPr>
          </w:p>
        </w:tc>
        <w:tc>
          <w:tcPr>
            <w:tcW w:w="8770" w:type="dxa"/>
          </w:tcPr>
          <w:p w14:paraId="381270E4" w14:textId="77777777" w:rsidR="00224FF4" w:rsidRPr="008E3939" w:rsidRDefault="00224FF4" w:rsidP="0033646F">
            <w:pPr>
              <w:bidi/>
              <w:jc w:val="right"/>
              <w:rPr>
                <w:b/>
                <w:bCs/>
              </w:rPr>
            </w:pPr>
          </w:p>
        </w:tc>
      </w:tr>
      <w:tr w:rsidR="00224FF4" w14:paraId="14B08E1B" w14:textId="77777777" w:rsidTr="1EC553C3">
        <w:trPr>
          <w:trHeight w:val="490"/>
          <w:jc w:val="right"/>
        </w:trPr>
        <w:tc>
          <w:tcPr>
            <w:tcW w:w="428" w:type="dxa"/>
          </w:tcPr>
          <w:p w14:paraId="26173729" w14:textId="77777777" w:rsidR="00FD4D13" w:rsidRPr="007B65FA" w:rsidRDefault="00224FF4" w:rsidP="7CEA14F4">
            <w:pPr>
              <w:autoSpaceDE w:val="0"/>
              <w:autoSpaceDN w:val="0"/>
              <w:bidi/>
              <w:adjustRightInd w:val="0"/>
              <w:jc w:val="right"/>
              <w:rPr>
                <w:rFonts w:ascii="Arial" w:hAnsi="Arial" w:cs="Arial"/>
                <w:rtl/>
                <w:lang w:bidi="ar-AE"/>
              </w:rPr>
            </w:pPr>
            <w:r>
              <w:rPr>
                <w:rtl/>
              </w:rPr>
              <w:br/>
            </w:r>
          </w:p>
          <w:p w14:paraId="63ABEE58" w14:textId="77777777" w:rsidR="00224FF4" w:rsidRDefault="00224FF4" w:rsidP="7CEA14F4">
            <w:pPr>
              <w:autoSpaceDE w:val="0"/>
              <w:autoSpaceDN w:val="0"/>
              <w:bidi/>
              <w:adjustRightInd w:val="0"/>
              <w:jc w:val="right"/>
            </w:pPr>
          </w:p>
        </w:tc>
        <w:tc>
          <w:tcPr>
            <w:tcW w:w="8770" w:type="dxa"/>
          </w:tcPr>
          <w:tbl>
            <w:tblPr>
              <w:bidiVisual/>
              <w:tblW w:w="8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7602"/>
            </w:tblGrid>
            <w:tr w:rsidR="00266122" w:rsidRPr="00F95B10" w14:paraId="5144D2DD" w14:textId="77777777" w:rsidTr="00266122">
              <w:trPr>
                <w:trHeight w:val="466"/>
                <w:jc w:val="center"/>
              </w:trPr>
              <w:tc>
                <w:tcPr>
                  <w:tcW w:w="551" w:type="pct"/>
                </w:tcPr>
                <w:p w14:paraId="5338E6C9" w14:textId="28E90179" w:rsidR="00266122" w:rsidRPr="00F95B10" w:rsidRDefault="00266122" w:rsidP="00266122">
                  <w:pPr>
                    <w:shd w:val="clear" w:color="auto" w:fill="FFFFFF"/>
                    <w:bidi/>
                    <w:ind w:left="157"/>
                    <w:rPr>
                      <w:rFonts w:ascii="Sakkal Majalla" w:hAnsi="Sakkal Majalla" w:cs="Sakkal Majalla"/>
                      <w:sz w:val="28"/>
                      <w:szCs w:val="28"/>
                      <w:rtl/>
                      <w:lang w:bidi="ar-AE"/>
                    </w:rPr>
                  </w:pPr>
                  <w:r w:rsidRPr="00144C69">
                    <w:rPr>
                      <w:b/>
                      <w:bCs/>
                      <w:rtl/>
                      <w:lang w:bidi="ar-AE"/>
                    </w:rPr>
                    <w:t>م.ت.م</w:t>
                  </w:r>
                  <w:r>
                    <w:rPr>
                      <w:b/>
                      <w:bCs/>
                      <w:lang w:bidi="ar-AE"/>
                    </w:rPr>
                    <w:t xml:space="preserve"> # </w:t>
                  </w:r>
                  <w:r w:rsidRPr="00144C69">
                    <w:rPr>
                      <w:b/>
                      <w:bCs/>
                      <w:rtl/>
                      <w:lang w:bidi="ar-AE"/>
                    </w:rPr>
                    <w:t>1</w:t>
                  </w:r>
                </w:p>
              </w:tc>
              <w:tc>
                <w:tcPr>
                  <w:tcW w:w="4449" w:type="pct"/>
                </w:tcPr>
                <w:p w14:paraId="48FA9C23" w14:textId="728599F8" w:rsidR="00266122" w:rsidRPr="00F95B10" w:rsidRDefault="00266122" w:rsidP="00266122">
                  <w:pPr>
                    <w:shd w:val="clear" w:color="auto" w:fill="FFFFFF"/>
                    <w:bidi/>
                    <w:ind w:left="10"/>
                    <w:rPr>
                      <w:rFonts w:ascii="Sakkal Majalla" w:hAnsi="Sakkal Majalla" w:cs="Sakkal Majalla"/>
                      <w:sz w:val="28"/>
                      <w:szCs w:val="28"/>
                      <w:rtl/>
                    </w:rPr>
                  </w:pPr>
                  <w:r>
                    <w:rPr>
                      <w:rFonts w:hint="cs"/>
                      <w:rtl/>
                      <w:lang w:bidi="ar-AE"/>
                    </w:rPr>
                    <w:t>يعرف</w:t>
                  </w:r>
                  <w:r w:rsidRPr="00BC29BC">
                    <w:rPr>
                      <w:rtl/>
                    </w:rPr>
                    <w:t xml:space="preserve"> جمهور الإعلام الرقمي لتخصيص المحتوى المناسب بناءً على اهتماماتهم واحتياجاتهم</w:t>
                  </w:r>
                  <w:r w:rsidRPr="00BC29BC">
                    <w:t>.</w:t>
                  </w:r>
                </w:p>
              </w:tc>
            </w:tr>
            <w:tr w:rsidR="00266122" w:rsidRPr="00F95B10" w14:paraId="157EF79E" w14:textId="77777777" w:rsidTr="00266122">
              <w:trPr>
                <w:trHeight w:val="466"/>
                <w:jc w:val="center"/>
              </w:trPr>
              <w:tc>
                <w:tcPr>
                  <w:tcW w:w="551" w:type="pct"/>
                </w:tcPr>
                <w:p w14:paraId="3F4E981B" w14:textId="1F70BA80" w:rsidR="00266122" w:rsidRPr="00F95B10" w:rsidRDefault="00266122" w:rsidP="00266122">
                  <w:pPr>
                    <w:shd w:val="clear" w:color="auto" w:fill="FFFFFF"/>
                    <w:bidi/>
                    <w:ind w:left="157"/>
                    <w:rPr>
                      <w:rFonts w:ascii="Sakkal Majalla" w:hAnsi="Sakkal Majalla" w:cs="Sakkal Majalla"/>
                      <w:sz w:val="28"/>
                      <w:szCs w:val="28"/>
                      <w:rtl/>
                    </w:rPr>
                  </w:pPr>
                  <w:r w:rsidRPr="00144C69">
                    <w:rPr>
                      <w:b/>
                      <w:bCs/>
                      <w:rtl/>
                      <w:lang w:bidi="ar-AE"/>
                    </w:rPr>
                    <w:t xml:space="preserve">م.ت.م </w:t>
                  </w:r>
                  <w:r>
                    <w:rPr>
                      <w:b/>
                      <w:bCs/>
                      <w:lang w:bidi="ar-AE"/>
                    </w:rPr>
                    <w:t xml:space="preserve"> # </w:t>
                  </w:r>
                  <w:r w:rsidRPr="00144C69">
                    <w:rPr>
                      <w:b/>
                      <w:bCs/>
                      <w:rtl/>
                      <w:lang w:bidi="ar-AE"/>
                    </w:rPr>
                    <w:t>2</w:t>
                  </w:r>
                </w:p>
              </w:tc>
              <w:tc>
                <w:tcPr>
                  <w:tcW w:w="4449" w:type="pct"/>
                </w:tcPr>
                <w:p w14:paraId="452E1F99" w14:textId="630C0C71" w:rsidR="00266122" w:rsidRPr="00F95B10" w:rsidRDefault="00266122" w:rsidP="00266122">
                  <w:pPr>
                    <w:shd w:val="clear" w:color="auto" w:fill="FFFFFF"/>
                    <w:bidi/>
                    <w:ind w:left="10"/>
                    <w:rPr>
                      <w:rFonts w:ascii="Sakkal Majalla" w:hAnsi="Sakkal Majalla" w:cs="Sakkal Majalla"/>
                      <w:sz w:val="28"/>
                      <w:szCs w:val="28"/>
                      <w:rtl/>
                    </w:rPr>
                  </w:pPr>
                  <w:r>
                    <w:rPr>
                      <w:rFonts w:hint="cs"/>
                      <w:rtl/>
                    </w:rPr>
                    <w:t>ينتج</w:t>
                  </w:r>
                  <w:r w:rsidRPr="00BC29BC">
                    <w:rPr>
                      <w:rtl/>
                    </w:rPr>
                    <w:t xml:space="preserve"> محتوى رقمي ملائم لمنصات التواصل الاجتماعي والويب باستخدام أدوات الكتابة الرقمية المتاحة بشكل فعال</w:t>
                  </w:r>
                  <w:r w:rsidRPr="00BC29BC">
                    <w:t>.</w:t>
                  </w:r>
                </w:p>
              </w:tc>
            </w:tr>
          </w:tbl>
          <w:p w14:paraId="55E386A0" w14:textId="77777777" w:rsidR="00224FF4" w:rsidRPr="008E3939" w:rsidRDefault="00224FF4" w:rsidP="7CEA14F4">
            <w:pPr>
              <w:bidi/>
              <w:spacing w:line="360" w:lineRule="auto"/>
              <w:rPr>
                <w:b/>
                <w:bCs/>
              </w:rPr>
            </w:pPr>
          </w:p>
        </w:tc>
      </w:tr>
    </w:tbl>
    <w:p w14:paraId="54485D73" w14:textId="77777777" w:rsidR="009B55B2" w:rsidRDefault="007B65FA" w:rsidP="1EC553C3">
      <w:pPr>
        <w:bidi/>
        <w:spacing w:after="200" w:line="360" w:lineRule="auto"/>
        <w:ind w:left="360"/>
        <w:contextualSpacing/>
        <w:rPr>
          <w:rStyle w:val="shorttext"/>
          <w:rtl/>
        </w:rPr>
      </w:pPr>
      <w:r>
        <w:rPr>
          <w:rStyle w:val="shorttext"/>
          <w:rFonts w:hint="cs"/>
          <w:rtl/>
        </w:rPr>
        <w:t xml:space="preserve"> </w:t>
      </w:r>
    </w:p>
    <w:p w14:paraId="71EB69F4" w14:textId="77777777" w:rsidR="007B65FA" w:rsidRPr="007B65FA" w:rsidRDefault="007B65FA" w:rsidP="1EC553C3">
      <w:pPr>
        <w:bidi/>
        <w:spacing w:after="200" w:line="360" w:lineRule="auto"/>
        <w:ind w:left="360"/>
        <w:contextualSpacing/>
        <w:rPr>
          <w:rStyle w:val="longtext"/>
          <w:rFonts w:ascii="Arial" w:hAnsi="Arial" w:cs="Arial"/>
          <w:color w:val="333333"/>
          <w:rtl/>
        </w:rPr>
      </w:pPr>
      <w:r>
        <w:rPr>
          <w:rStyle w:val="shorttext"/>
          <w:rFonts w:hint="cs"/>
          <w:rtl/>
        </w:rPr>
        <w:t xml:space="preserve">   </w:t>
      </w:r>
      <w:r w:rsidR="009B55B2">
        <w:tab/>
      </w:r>
      <w:r w:rsidR="009B55B2">
        <w:tab/>
      </w:r>
    </w:p>
    <w:tbl>
      <w:tblPr>
        <w:tblStyle w:val="TableGrid"/>
        <w:tblW w:w="0" w:type="auto"/>
        <w:jc w:val="right"/>
        <w:tblLook w:val="04A0" w:firstRow="1" w:lastRow="0" w:firstColumn="1" w:lastColumn="0" w:noHBand="0" w:noVBand="1"/>
      </w:tblPr>
      <w:tblGrid>
        <w:gridCol w:w="1476"/>
        <w:gridCol w:w="706"/>
        <w:gridCol w:w="706"/>
        <w:gridCol w:w="706"/>
        <w:gridCol w:w="702"/>
        <w:gridCol w:w="2740"/>
      </w:tblGrid>
      <w:tr w:rsidR="0085522B" w14:paraId="76209F03" w14:textId="77777777" w:rsidTr="1EC553C3">
        <w:trPr>
          <w:trHeight w:val="490"/>
          <w:jc w:val="right"/>
        </w:trPr>
        <w:tc>
          <w:tcPr>
            <w:tcW w:w="1476" w:type="dxa"/>
            <w:vAlign w:val="center"/>
          </w:tcPr>
          <w:p w14:paraId="6F4CACC6" w14:textId="77777777" w:rsidR="0085522B" w:rsidRDefault="0085522B" w:rsidP="00FF44EE">
            <w:pPr>
              <w:bidi/>
              <w:jc w:val="center"/>
            </w:pPr>
            <w:r>
              <w:rPr>
                <w:rFonts w:hint="cs"/>
                <w:rtl/>
              </w:rPr>
              <w:t>المجموع الكلي</w:t>
            </w:r>
          </w:p>
        </w:tc>
        <w:tc>
          <w:tcPr>
            <w:tcW w:w="706" w:type="dxa"/>
            <w:vAlign w:val="center"/>
          </w:tcPr>
          <w:p w14:paraId="20357E84" w14:textId="77777777" w:rsidR="0085522B" w:rsidRDefault="0085522B" w:rsidP="009B55B2">
            <w:pPr>
              <w:bidi/>
              <w:jc w:val="center"/>
              <w:rPr>
                <w:rtl/>
              </w:rPr>
            </w:pPr>
            <w:r>
              <w:t>4</w:t>
            </w:r>
          </w:p>
        </w:tc>
        <w:tc>
          <w:tcPr>
            <w:tcW w:w="706" w:type="dxa"/>
            <w:vAlign w:val="center"/>
          </w:tcPr>
          <w:p w14:paraId="3F435403" w14:textId="77777777" w:rsidR="0085522B" w:rsidRDefault="0085522B" w:rsidP="009B55B2">
            <w:pPr>
              <w:bidi/>
              <w:jc w:val="center"/>
              <w:rPr>
                <w:rtl/>
              </w:rPr>
            </w:pPr>
            <w:r>
              <w:t>3</w:t>
            </w:r>
          </w:p>
        </w:tc>
        <w:tc>
          <w:tcPr>
            <w:tcW w:w="706" w:type="dxa"/>
            <w:vAlign w:val="center"/>
          </w:tcPr>
          <w:p w14:paraId="14FACA90" w14:textId="77777777" w:rsidR="0085522B" w:rsidRDefault="0085522B" w:rsidP="009B55B2">
            <w:pPr>
              <w:bidi/>
              <w:jc w:val="center"/>
            </w:pPr>
            <w:r>
              <w:rPr>
                <w:rFonts w:hint="cs"/>
                <w:rtl/>
              </w:rPr>
              <w:t>2</w:t>
            </w:r>
          </w:p>
        </w:tc>
        <w:tc>
          <w:tcPr>
            <w:tcW w:w="702" w:type="dxa"/>
            <w:vAlign w:val="center"/>
          </w:tcPr>
          <w:p w14:paraId="7439B71F" w14:textId="77777777" w:rsidR="0085522B" w:rsidRDefault="0085522B" w:rsidP="009B55B2">
            <w:pPr>
              <w:bidi/>
              <w:jc w:val="center"/>
            </w:pPr>
            <w:r>
              <w:rPr>
                <w:rFonts w:hint="cs"/>
                <w:rtl/>
              </w:rPr>
              <w:t>1</w:t>
            </w:r>
          </w:p>
        </w:tc>
        <w:tc>
          <w:tcPr>
            <w:tcW w:w="2740" w:type="dxa"/>
            <w:vAlign w:val="center"/>
          </w:tcPr>
          <w:p w14:paraId="65332508" w14:textId="77777777" w:rsidR="0085522B" w:rsidRDefault="0085522B" w:rsidP="00FF44EE">
            <w:pPr>
              <w:bidi/>
              <w:jc w:val="center"/>
            </w:pPr>
            <w:r>
              <w:rPr>
                <w:rFonts w:hint="cs"/>
                <w:rtl/>
              </w:rPr>
              <w:t>السؤال</w:t>
            </w:r>
          </w:p>
        </w:tc>
      </w:tr>
      <w:tr w:rsidR="0085522B" w14:paraId="32421017" w14:textId="77777777" w:rsidTr="1EC553C3">
        <w:trPr>
          <w:trHeight w:val="490"/>
          <w:jc w:val="right"/>
        </w:trPr>
        <w:tc>
          <w:tcPr>
            <w:tcW w:w="1476" w:type="dxa"/>
            <w:vAlign w:val="center"/>
          </w:tcPr>
          <w:p w14:paraId="5C8120A3" w14:textId="238A6280" w:rsidR="0085522B" w:rsidRPr="00C23235" w:rsidRDefault="0085522B" w:rsidP="00FF44EE">
            <w:pPr>
              <w:bidi/>
              <w:jc w:val="center"/>
              <w:rPr>
                <w:lang w:val="fr-FR"/>
              </w:rPr>
            </w:pPr>
            <w:r>
              <w:rPr>
                <w:lang w:val="fr-FR"/>
              </w:rPr>
              <w:t>20</w:t>
            </w:r>
          </w:p>
        </w:tc>
        <w:tc>
          <w:tcPr>
            <w:tcW w:w="706" w:type="dxa"/>
            <w:vAlign w:val="center"/>
          </w:tcPr>
          <w:p w14:paraId="57DAC219" w14:textId="6313C1A2" w:rsidR="0085522B" w:rsidRDefault="0085522B" w:rsidP="009B55B2">
            <w:pPr>
              <w:bidi/>
              <w:jc w:val="center"/>
            </w:pPr>
            <w:r>
              <w:t>5</w:t>
            </w:r>
          </w:p>
        </w:tc>
        <w:tc>
          <w:tcPr>
            <w:tcW w:w="706" w:type="dxa"/>
            <w:vAlign w:val="center"/>
          </w:tcPr>
          <w:p w14:paraId="7E552C3E" w14:textId="07F85DB0" w:rsidR="0085522B" w:rsidRDefault="0085522B" w:rsidP="009B55B2">
            <w:pPr>
              <w:bidi/>
              <w:jc w:val="center"/>
            </w:pPr>
            <w:r>
              <w:t>5</w:t>
            </w:r>
          </w:p>
        </w:tc>
        <w:tc>
          <w:tcPr>
            <w:tcW w:w="706" w:type="dxa"/>
            <w:vAlign w:val="center"/>
          </w:tcPr>
          <w:p w14:paraId="248F4DB2" w14:textId="5E2EE9C0" w:rsidR="0085522B" w:rsidRDefault="0085522B" w:rsidP="009B55B2">
            <w:pPr>
              <w:bidi/>
              <w:jc w:val="center"/>
            </w:pPr>
            <w:r>
              <w:t>5</w:t>
            </w:r>
          </w:p>
        </w:tc>
        <w:tc>
          <w:tcPr>
            <w:tcW w:w="702" w:type="dxa"/>
            <w:vAlign w:val="center"/>
          </w:tcPr>
          <w:p w14:paraId="28A47337" w14:textId="48CA4929" w:rsidR="0085522B" w:rsidRPr="002D4C63" w:rsidRDefault="0085522B" w:rsidP="009B55B2">
            <w:pPr>
              <w:bidi/>
              <w:jc w:val="center"/>
              <w:rPr>
                <w:lang w:val="fr-FR"/>
              </w:rPr>
            </w:pPr>
            <w:r>
              <w:rPr>
                <w:lang w:val="fr-FR"/>
              </w:rPr>
              <w:t>5</w:t>
            </w:r>
          </w:p>
        </w:tc>
        <w:tc>
          <w:tcPr>
            <w:tcW w:w="2740" w:type="dxa"/>
            <w:vAlign w:val="center"/>
          </w:tcPr>
          <w:p w14:paraId="47E4DEBF" w14:textId="77777777" w:rsidR="0085522B" w:rsidRDefault="0085522B" w:rsidP="00FF44EE">
            <w:pPr>
              <w:bidi/>
              <w:jc w:val="center"/>
            </w:pPr>
            <w:r>
              <w:rPr>
                <w:rFonts w:hint="cs"/>
                <w:rtl/>
              </w:rPr>
              <w:t>درجة السؤال</w:t>
            </w:r>
          </w:p>
        </w:tc>
      </w:tr>
      <w:tr w:rsidR="0085522B" w14:paraId="7BD604BC" w14:textId="77777777" w:rsidTr="1EC553C3">
        <w:trPr>
          <w:trHeight w:val="490"/>
          <w:jc w:val="right"/>
        </w:trPr>
        <w:tc>
          <w:tcPr>
            <w:tcW w:w="1476" w:type="dxa"/>
            <w:vAlign w:val="center"/>
          </w:tcPr>
          <w:p w14:paraId="2B701FDE" w14:textId="0EF188A4" w:rsidR="0085522B" w:rsidRDefault="0085522B" w:rsidP="00FF44EE">
            <w:pPr>
              <w:bidi/>
              <w:jc w:val="center"/>
            </w:pPr>
          </w:p>
        </w:tc>
        <w:tc>
          <w:tcPr>
            <w:tcW w:w="706" w:type="dxa"/>
            <w:vAlign w:val="center"/>
          </w:tcPr>
          <w:p w14:paraId="5473DEC6" w14:textId="050595CC" w:rsidR="0085522B" w:rsidRDefault="0085522B" w:rsidP="009B55B2">
            <w:pPr>
              <w:bidi/>
              <w:jc w:val="center"/>
            </w:pPr>
          </w:p>
        </w:tc>
        <w:tc>
          <w:tcPr>
            <w:tcW w:w="706" w:type="dxa"/>
            <w:vAlign w:val="center"/>
          </w:tcPr>
          <w:p w14:paraId="7C363282" w14:textId="2AD86558" w:rsidR="0085522B" w:rsidRDefault="0085522B" w:rsidP="009B55B2">
            <w:pPr>
              <w:bidi/>
              <w:jc w:val="center"/>
            </w:pPr>
          </w:p>
        </w:tc>
        <w:tc>
          <w:tcPr>
            <w:tcW w:w="706" w:type="dxa"/>
            <w:vAlign w:val="center"/>
          </w:tcPr>
          <w:p w14:paraId="463CAA99" w14:textId="436F95F3" w:rsidR="0085522B" w:rsidRDefault="0085522B" w:rsidP="009B55B2">
            <w:pPr>
              <w:bidi/>
              <w:jc w:val="center"/>
            </w:pPr>
          </w:p>
        </w:tc>
        <w:tc>
          <w:tcPr>
            <w:tcW w:w="702" w:type="dxa"/>
            <w:vAlign w:val="center"/>
          </w:tcPr>
          <w:p w14:paraId="206995B6" w14:textId="2DD79B5A" w:rsidR="0085522B" w:rsidRDefault="0085522B" w:rsidP="009B55B2">
            <w:pPr>
              <w:bidi/>
              <w:jc w:val="center"/>
            </w:pPr>
          </w:p>
        </w:tc>
        <w:tc>
          <w:tcPr>
            <w:tcW w:w="2740" w:type="dxa"/>
            <w:vAlign w:val="center"/>
          </w:tcPr>
          <w:p w14:paraId="0DA130B3" w14:textId="77777777" w:rsidR="0085522B" w:rsidRDefault="0085522B" w:rsidP="00FF44EE">
            <w:pPr>
              <w:bidi/>
              <w:jc w:val="center"/>
            </w:pPr>
            <w:r>
              <w:rPr>
                <w:rFonts w:hint="cs"/>
                <w:rtl/>
              </w:rPr>
              <w:t>درجة الطالب</w:t>
            </w:r>
          </w:p>
        </w:tc>
      </w:tr>
    </w:tbl>
    <w:p w14:paraId="5C80ABF6" w14:textId="77777777" w:rsidR="00224FF4" w:rsidRDefault="00224FF4" w:rsidP="00224FF4">
      <w:pPr>
        <w:bidi/>
        <w:rPr>
          <w:rStyle w:val="hps"/>
          <w:rFonts w:ascii="Arial" w:hAnsi="Arial" w:cs="Arial"/>
          <w:color w:val="333333"/>
          <w:rtl/>
        </w:rPr>
      </w:pPr>
    </w:p>
    <w:p w14:paraId="4F51EC62" w14:textId="380E4BE0" w:rsidR="00224FF4" w:rsidRDefault="00224FF4" w:rsidP="1EC553C3">
      <w:pPr>
        <w:bidi/>
        <w:rPr>
          <w:rStyle w:val="hps"/>
          <w:rFonts w:ascii="Arial" w:hAnsi="Arial" w:cs="Arial"/>
          <w:color w:val="333333"/>
        </w:rPr>
      </w:pPr>
      <w:r w:rsidRPr="00F6611E">
        <w:rPr>
          <w:rStyle w:val="hps"/>
          <w:rFonts w:ascii="Arial" w:hAnsi="Arial" w:cs="Arial"/>
          <w:b/>
          <w:bCs/>
          <w:color w:val="333333"/>
          <w:rtl/>
        </w:rPr>
        <w:t>ملاحظة</w:t>
      </w:r>
      <w:r w:rsidRPr="00F6611E">
        <w:rPr>
          <w:rStyle w:val="longtext"/>
          <w:rFonts w:ascii="Arial" w:hAnsi="Arial" w:cs="Arial"/>
          <w:b/>
          <w:bCs/>
          <w:color w:val="333333"/>
          <w:rtl/>
        </w:rPr>
        <w:t xml:space="preserve">: </w:t>
      </w:r>
      <w:r w:rsidRPr="00F6611E">
        <w:rPr>
          <w:rStyle w:val="hps"/>
          <w:rFonts w:ascii="Arial" w:hAnsi="Arial" w:cs="Arial"/>
          <w:b/>
          <w:bCs/>
          <w:color w:val="333333"/>
          <w:rtl/>
        </w:rPr>
        <w:t>هذ</w:t>
      </w:r>
      <w:r w:rsidRPr="00F6611E">
        <w:rPr>
          <w:rStyle w:val="hps"/>
          <w:rFonts w:ascii="Arial" w:hAnsi="Arial" w:cs="Arial" w:hint="cs"/>
          <w:b/>
          <w:bCs/>
          <w:color w:val="333333"/>
          <w:rtl/>
        </w:rPr>
        <w:t xml:space="preserve">ا </w:t>
      </w:r>
      <w:r w:rsidRPr="00F6611E">
        <w:rPr>
          <w:rStyle w:val="hps"/>
          <w:rFonts w:ascii="Arial" w:hAnsi="Arial" w:cs="Arial"/>
          <w:b/>
          <w:bCs/>
          <w:color w:val="333333"/>
          <w:rtl/>
        </w:rPr>
        <w:t>ال</w:t>
      </w:r>
      <w:r w:rsidRPr="00F6611E">
        <w:rPr>
          <w:rStyle w:val="hps"/>
          <w:rFonts w:ascii="Arial" w:hAnsi="Arial" w:cs="Arial" w:hint="cs"/>
          <w:b/>
          <w:bCs/>
          <w:color w:val="333333"/>
          <w:rtl/>
        </w:rPr>
        <w:t>واجب ي</w:t>
      </w:r>
      <w:r w:rsidRPr="00F6611E">
        <w:rPr>
          <w:rStyle w:val="hps"/>
          <w:rFonts w:ascii="Arial" w:hAnsi="Arial" w:cs="Arial"/>
          <w:b/>
          <w:bCs/>
          <w:color w:val="333333"/>
          <w:rtl/>
        </w:rPr>
        <w:t>مثل</w:t>
      </w:r>
      <w:r w:rsidRPr="00F6611E">
        <w:rPr>
          <w:rStyle w:val="longtext"/>
          <w:rFonts w:ascii="Arial" w:hAnsi="Arial" w:cs="Arial"/>
          <w:b/>
          <w:bCs/>
          <w:color w:val="333333"/>
          <w:rtl/>
        </w:rPr>
        <w:t xml:space="preserve"> </w:t>
      </w:r>
      <w:r w:rsidR="009B55B2" w:rsidRPr="00F6611E">
        <w:rPr>
          <w:rStyle w:val="hps"/>
          <w:rFonts w:ascii="Arial" w:hAnsi="Arial" w:cs="Arial"/>
          <w:b/>
          <w:bCs/>
          <w:color w:val="333333"/>
        </w:rPr>
        <w:t xml:space="preserve">  </w:t>
      </w:r>
      <w:r w:rsidR="00E80A9F">
        <w:rPr>
          <w:rStyle w:val="hps"/>
          <w:rFonts w:ascii="Arial" w:hAnsi="Arial" w:cs="Arial" w:hint="cs"/>
          <w:b/>
          <w:bCs/>
          <w:color w:val="333333"/>
          <w:rtl/>
        </w:rPr>
        <w:t>20%</w:t>
      </w:r>
      <w:r w:rsidRPr="00F6611E">
        <w:rPr>
          <w:rStyle w:val="hps"/>
          <w:rFonts w:ascii="Arial" w:hAnsi="Arial" w:cs="Arial"/>
          <w:b/>
          <w:bCs/>
          <w:color w:val="333333"/>
          <w:rtl/>
        </w:rPr>
        <w:t xml:space="preserve"> من</w:t>
      </w:r>
      <w:r w:rsidRPr="00F6611E">
        <w:rPr>
          <w:rStyle w:val="hps"/>
          <w:rFonts w:ascii="Arial" w:hAnsi="Arial" w:cs="Arial" w:hint="cs"/>
          <w:b/>
          <w:bCs/>
          <w:color w:val="333333"/>
          <w:rtl/>
        </w:rPr>
        <w:t xml:space="preserve"> درجة </w:t>
      </w:r>
      <w:r w:rsidRPr="00F6611E">
        <w:rPr>
          <w:rStyle w:val="hps"/>
          <w:rFonts w:ascii="Arial" w:hAnsi="Arial" w:cs="Arial"/>
          <w:b/>
          <w:bCs/>
          <w:color w:val="333333"/>
          <w:rtl/>
        </w:rPr>
        <w:t>الطا</w:t>
      </w:r>
      <w:r w:rsidRPr="00F6611E">
        <w:rPr>
          <w:rStyle w:val="hps"/>
          <w:rFonts w:ascii="Arial" w:hAnsi="Arial" w:cs="Arial" w:hint="cs"/>
          <w:b/>
          <w:bCs/>
          <w:color w:val="333333"/>
          <w:rtl/>
        </w:rPr>
        <w:t>ل</w:t>
      </w:r>
      <w:r w:rsidRPr="00F6611E">
        <w:rPr>
          <w:rStyle w:val="hps"/>
          <w:rFonts w:ascii="Arial" w:hAnsi="Arial" w:cs="Arial"/>
          <w:b/>
          <w:bCs/>
          <w:color w:val="333333"/>
          <w:rtl/>
        </w:rPr>
        <w:t>ب</w:t>
      </w:r>
      <w:r w:rsidRPr="00F6611E">
        <w:rPr>
          <w:rStyle w:val="hps"/>
          <w:rFonts w:ascii="Arial" w:hAnsi="Arial" w:cs="Arial" w:hint="cs"/>
          <w:b/>
          <w:bCs/>
          <w:color w:val="333333"/>
          <w:rtl/>
        </w:rPr>
        <w:t xml:space="preserve"> </w:t>
      </w:r>
      <w:r w:rsidRPr="00F6611E">
        <w:rPr>
          <w:rStyle w:val="hps"/>
          <w:rFonts w:ascii="Arial" w:hAnsi="Arial" w:cs="Arial"/>
          <w:b/>
          <w:bCs/>
          <w:color w:val="333333"/>
          <w:rtl/>
        </w:rPr>
        <w:t>النهائي</w:t>
      </w:r>
      <w:r w:rsidRPr="00F6611E">
        <w:rPr>
          <w:rStyle w:val="hps"/>
          <w:rFonts w:ascii="Arial" w:hAnsi="Arial" w:cs="Arial" w:hint="cs"/>
          <w:b/>
          <w:bCs/>
          <w:color w:val="333333"/>
          <w:rtl/>
        </w:rPr>
        <w:t>ة</w:t>
      </w:r>
      <w:r>
        <w:rPr>
          <w:rStyle w:val="hps"/>
          <w:rFonts w:ascii="Arial" w:hAnsi="Arial" w:cs="Arial"/>
          <w:color w:val="333333"/>
          <w:rtl/>
        </w:rPr>
        <w:t>.</w:t>
      </w:r>
    </w:p>
    <w:p w14:paraId="5D05D834" w14:textId="77777777" w:rsidR="00F31CD9" w:rsidRDefault="00F31CD9" w:rsidP="1EC553C3">
      <w:pPr>
        <w:bidi/>
        <w:rPr>
          <w:rStyle w:val="hps"/>
          <w:rFonts w:ascii="Arial" w:hAnsi="Arial" w:cs="Arial"/>
          <w:color w:val="333333"/>
        </w:rPr>
      </w:pPr>
    </w:p>
    <w:p w14:paraId="06118C76" w14:textId="77777777" w:rsidR="00F31CD9" w:rsidRDefault="00F31CD9" w:rsidP="1EC553C3">
      <w:pPr>
        <w:bidi/>
        <w:rPr>
          <w:rStyle w:val="hps"/>
          <w:rFonts w:ascii="Arial" w:hAnsi="Arial" w:cs="Arial"/>
          <w:color w:val="333333"/>
        </w:rPr>
      </w:pPr>
    </w:p>
    <w:p w14:paraId="25B7C337" w14:textId="09DE6940" w:rsidR="338E45A1" w:rsidRDefault="338E45A1" w:rsidP="1EC553C3">
      <w:pPr>
        <w:bidi/>
        <w:rPr>
          <w:b/>
          <w:bCs/>
          <w:sz w:val="28"/>
          <w:szCs w:val="28"/>
          <w:rtl/>
          <w:lang w:bidi="ar-AE"/>
        </w:rPr>
      </w:pPr>
    </w:p>
    <w:p w14:paraId="740E9B71" w14:textId="07FC18C7" w:rsidR="009D4548" w:rsidRPr="009D4548" w:rsidRDefault="009D4548" w:rsidP="1EC553C3">
      <w:pPr>
        <w:bidi/>
        <w:rPr>
          <w:b/>
          <w:bCs/>
          <w:sz w:val="28"/>
          <w:szCs w:val="28"/>
        </w:rPr>
      </w:pPr>
      <w:r w:rsidRPr="338E45A1">
        <w:rPr>
          <w:b/>
          <w:bCs/>
          <w:sz w:val="28"/>
          <w:szCs w:val="28"/>
          <w:rtl/>
          <w:lang w:bidi="ar-AE"/>
        </w:rPr>
        <w:t>و</w:t>
      </w:r>
      <w:r w:rsidRPr="338E45A1">
        <w:rPr>
          <w:b/>
          <w:bCs/>
          <w:sz w:val="28"/>
          <w:szCs w:val="28"/>
          <w:rtl/>
        </w:rPr>
        <w:t>صف التكليف:</w:t>
      </w:r>
    </w:p>
    <w:p w14:paraId="6F6E29F2" w14:textId="77777777" w:rsidR="009D4548" w:rsidRPr="009D4548" w:rsidRDefault="009D4548" w:rsidP="009D4548">
      <w:pPr>
        <w:bidi/>
        <w:rPr>
          <w:sz w:val="28"/>
          <w:szCs w:val="28"/>
        </w:rPr>
      </w:pPr>
    </w:p>
    <w:p w14:paraId="704C1854" w14:textId="5BF64786" w:rsidR="009D4548" w:rsidRPr="009D4548" w:rsidRDefault="009D4548" w:rsidP="009D4548">
      <w:pPr>
        <w:bidi/>
        <w:rPr>
          <w:sz w:val="28"/>
          <w:szCs w:val="28"/>
          <w:lang w:bidi="ar-AE"/>
        </w:rPr>
      </w:pPr>
      <w:r>
        <w:rPr>
          <w:rFonts w:hint="cs"/>
          <w:sz w:val="28"/>
          <w:szCs w:val="28"/>
          <w:rtl/>
        </w:rPr>
        <w:t>يقوم</w:t>
      </w:r>
      <w:r w:rsidRPr="009D4548">
        <w:rPr>
          <w:sz w:val="28"/>
          <w:szCs w:val="28"/>
          <w:rtl/>
        </w:rPr>
        <w:t xml:space="preserve"> الطالب </w:t>
      </w:r>
      <w:r w:rsidR="00266122">
        <w:rPr>
          <w:rFonts w:hint="cs"/>
          <w:sz w:val="28"/>
          <w:szCs w:val="28"/>
          <w:rtl/>
          <w:lang w:bidi="ar-AE"/>
        </w:rPr>
        <w:t>بكتابة خبر صحفى لموقع رقمى على شبكة الانترنت عن أحد الفعاليات فى الجامعة التى يتم تنظيمها من قبل الكلية .</w:t>
      </w:r>
    </w:p>
    <w:p w14:paraId="324E529E" w14:textId="77777777" w:rsidR="009D4548" w:rsidRPr="009D4548" w:rsidRDefault="009D4548" w:rsidP="009D4548">
      <w:pPr>
        <w:bidi/>
        <w:rPr>
          <w:sz w:val="28"/>
          <w:szCs w:val="28"/>
        </w:rPr>
      </w:pPr>
    </w:p>
    <w:p w14:paraId="21895FB7" w14:textId="77777777" w:rsidR="009D4548" w:rsidRDefault="009D4548" w:rsidP="009D4548">
      <w:pPr>
        <w:bidi/>
        <w:rPr>
          <w:sz w:val="28"/>
          <w:szCs w:val="28"/>
          <w:rtl/>
        </w:rPr>
      </w:pPr>
    </w:p>
    <w:p w14:paraId="10D0067C" w14:textId="2901A86F" w:rsidR="009D4548" w:rsidRPr="009D4548" w:rsidRDefault="009D4548" w:rsidP="009D4548">
      <w:pPr>
        <w:bidi/>
        <w:rPr>
          <w:b/>
          <w:bCs/>
          <w:sz w:val="28"/>
          <w:szCs w:val="28"/>
          <w:u w:val="single"/>
          <w:rtl/>
        </w:rPr>
      </w:pPr>
      <w:r w:rsidRPr="009D4548">
        <w:rPr>
          <w:rFonts w:hint="cs"/>
          <w:b/>
          <w:bCs/>
          <w:sz w:val="28"/>
          <w:szCs w:val="28"/>
          <w:u w:val="single"/>
          <w:rtl/>
        </w:rPr>
        <w:t>المطلوب</w:t>
      </w:r>
    </w:p>
    <w:p w14:paraId="58A29D28" w14:textId="77777777" w:rsidR="009D4548" w:rsidRDefault="009D4548" w:rsidP="009D4548">
      <w:pPr>
        <w:bidi/>
        <w:rPr>
          <w:sz w:val="28"/>
          <w:szCs w:val="28"/>
          <w:rtl/>
        </w:rPr>
      </w:pPr>
    </w:p>
    <w:p w14:paraId="5B05C639" w14:textId="71723107" w:rsidR="009D4548" w:rsidRPr="009D4548" w:rsidRDefault="00266122" w:rsidP="009D4548">
      <w:pPr>
        <w:bidi/>
        <w:rPr>
          <w:sz w:val="28"/>
          <w:szCs w:val="28"/>
        </w:rPr>
      </w:pPr>
      <w:r>
        <w:rPr>
          <w:rFonts w:hint="cs"/>
          <w:sz w:val="28"/>
          <w:szCs w:val="28"/>
          <w:rtl/>
        </w:rPr>
        <w:t xml:space="preserve">يجب أن يتضمن الخبر كلا من : </w:t>
      </w:r>
    </w:p>
    <w:p w14:paraId="4FA3D873" w14:textId="3A1E3826" w:rsidR="005C5D05" w:rsidRDefault="00266122" w:rsidP="00266122">
      <w:pPr>
        <w:pStyle w:val="ListParagraph"/>
        <w:numPr>
          <w:ilvl w:val="0"/>
          <w:numId w:val="23"/>
        </w:numPr>
        <w:bidi/>
        <w:rPr>
          <w:sz w:val="28"/>
          <w:szCs w:val="28"/>
        </w:rPr>
      </w:pPr>
      <w:r>
        <w:rPr>
          <w:rFonts w:hint="cs"/>
          <w:sz w:val="28"/>
          <w:szCs w:val="28"/>
          <w:rtl/>
        </w:rPr>
        <w:t xml:space="preserve">خبر مكتوب بطريقة الهرم المقلوب التى تم شرحها و التدريب عليها داخل القاعة الدراسية </w:t>
      </w:r>
    </w:p>
    <w:p w14:paraId="672F09CC" w14:textId="194B4787" w:rsidR="00266122" w:rsidRDefault="00266122" w:rsidP="00266122">
      <w:pPr>
        <w:pStyle w:val="ListParagraph"/>
        <w:numPr>
          <w:ilvl w:val="0"/>
          <w:numId w:val="23"/>
        </w:numPr>
        <w:bidi/>
        <w:rPr>
          <w:sz w:val="28"/>
          <w:szCs w:val="28"/>
        </w:rPr>
      </w:pPr>
      <w:r>
        <w:rPr>
          <w:rFonts w:hint="cs"/>
          <w:sz w:val="28"/>
          <w:szCs w:val="28"/>
          <w:rtl/>
        </w:rPr>
        <w:t xml:space="preserve">أن يتضمن الخبر روابط أو وصلات فائقة . </w:t>
      </w:r>
    </w:p>
    <w:p w14:paraId="40F6E03D" w14:textId="0599CDF4" w:rsidR="00266122" w:rsidRDefault="00266122" w:rsidP="00266122">
      <w:pPr>
        <w:pStyle w:val="ListParagraph"/>
        <w:numPr>
          <w:ilvl w:val="0"/>
          <w:numId w:val="23"/>
        </w:numPr>
        <w:bidi/>
        <w:rPr>
          <w:sz w:val="28"/>
          <w:szCs w:val="28"/>
        </w:rPr>
      </w:pPr>
      <w:r>
        <w:rPr>
          <w:rFonts w:hint="cs"/>
          <w:sz w:val="28"/>
          <w:szCs w:val="28"/>
          <w:rtl/>
        </w:rPr>
        <w:t xml:space="preserve">أن يتضمن الخبر صور يقوم الطالب بتصويرها بنفسه. </w:t>
      </w:r>
    </w:p>
    <w:p w14:paraId="33C7BB70" w14:textId="3F0A9B74" w:rsidR="00266122" w:rsidRDefault="00266122" w:rsidP="00266122">
      <w:pPr>
        <w:pStyle w:val="ListParagraph"/>
        <w:numPr>
          <w:ilvl w:val="0"/>
          <w:numId w:val="23"/>
        </w:numPr>
        <w:bidi/>
        <w:rPr>
          <w:sz w:val="28"/>
          <w:szCs w:val="28"/>
        </w:rPr>
      </w:pPr>
      <w:r>
        <w:rPr>
          <w:rFonts w:hint="cs"/>
          <w:sz w:val="28"/>
          <w:szCs w:val="28"/>
          <w:rtl/>
        </w:rPr>
        <w:t xml:space="preserve">أن يتضمن الخبر فيديو من إعداد الطالب. </w:t>
      </w:r>
    </w:p>
    <w:p w14:paraId="6742F86D" w14:textId="0D3B124E" w:rsidR="00266122" w:rsidRDefault="00266122" w:rsidP="00266122">
      <w:pPr>
        <w:pStyle w:val="ListParagraph"/>
        <w:numPr>
          <w:ilvl w:val="0"/>
          <w:numId w:val="23"/>
        </w:numPr>
        <w:bidi/>
        <w:rPr>
          <w:sz w:val="28"/>
          <w:szCs w:val="28"/>
        </w:rPr>
      </w:pPr>
      <w:r>
        <w:rPr>
          <w:rFonts w:hint="cs"/>
          <w:sz w:val="28"/>
          <w:szCs w:val="28"/>
          <w:rtl/>
        </w:rPr>
        <w:t xml:space="preserve">أن يتوافق الخبر مع الجمهور المستهدف من الخبر ، مع تحديده </w:t>
      </w:r>
    </w:p>
    <w:p w14:paraId="7D7F4C16" w14:textId="77777777" w:rsidR="00266122" w:rsidRDefault="00266122" w:rsidP="00266122">
      <w:pPr>
        <w:bidi/>
        <w:rPr>
          <w:sz w:val="28"/>
          <w:szCs w:val="28"/>
          <w:rtl/>
        </w:rPr>
      </w:pPr>
    </w:p>
    <w:p w14:paraId="0C591EF3" w14:textId="2E25D55F" w:rsidR="00266122" w:rsidRPr="00266122" w:rsidRDefault="00266122" w:rsidP="00266122">
      <w:pPr>
        <w:bidi/>
        <w:rPr>
          <w:sz w:val="28"/>
          <w:szCs w:val="28"/>
          <w:rtl/>
          <w:lang w:bidi="ar-AE"/>
        </w:rPr>
      </w:pPr>
      <w:r>
        <w:rPr>
          <w:rFonts w:hint="cs"/>
          <w:sz w:val="28"/>
          <w:szCs w:val="28"/>
          <w:rtl/>
        </w:rPr>
        <w:t xml:space="preserve">يتم تسليم الخبر على موقع البلاكبورد بعد كتابته على الموقع الالكترونى أو المدونة مع إضافة رابط الخبر و تحديد الجمهور المستهدف.  " من خلال نسخ الخبر على ملف </w:t>
      </w:r>
      <w:r>
        <w:rPr>
          <w:sz w:val="28"/>
          <w:szCs w:val="28"/>
        </w:rPr>
        <w:t xml:space="preserve">Word </w:t>
      </w:r>
      <w:r w:rsidR="00051000">
        <w:rPr>
          <w:sz w:val="28"/>
          <w:szCs w:val="28"/>
          <w:lang w:bidi="ar-AE"/>
        </w:rPr>
        <w:t xml:space="preserve"> </w:t>
      </w:r>
      <w:r w:rsidR="00051000">
        <w:rPr>
          <w:rFonts w:hint="cs"/>
          <w:sz w:val="28"/>
          <w:szCs w:val="28"/>
          <w:rtl/>
          <w:lang w:bidi="ar-AE"/>
        </w:rPr>
        <w:t xml:space="preserve"> و يستخدم الطالب هذا الملف و يدرج الخبر فى نهايته كما هو مطلوب. </w:t>
      </w:r>
    </w:p>
    <w:p w14:paraId="154395EE" w14:textId="77777777" w:rsidR="005C5D05" w:rsidRDefault="005C5D05" w:rsidP="1EC553C3">
      <w:pPr>
        <w:bidi/>
        <w:rPr>
          <w:sz w:val="28"/>
          <w:szCs w:val="28"/>
          <w:rtl/>
        </w:rPr>
      </w:pPr>
    </w:p>
    <w:p w14:paraId="52D3E172" w14:textId="0D1077C0" w:rsidR="009D4548" w:rsidRPr="009D4548" w:rsidRDefault="00C16D5E" w:rsidP="1EC553C3">
      <w:pPr>
        <w:bidi/>
        <w:rPr>
          <w:sz w:val="28"/>
          <w:szCs w:val="28"/>
        </w:rPr>
      </w:pPr>
      <w:r>
        <w:rPr>
          <w:sz w:val="28"/>
          <w:szCs w:val="28"/>
        </w:rPr>
        <w:t xml:space="preserve"> </w:t>
      </w:r>
      <w:r w:rsidR="009D4548" w:rsidRPr="00051000">
        <w:rPr>
          <w:b/>
          <w:bCs/>
          <w:sz w:val="28"/>
          <w:szCs w:val="28"/>
        </w:rPr>
        <w:t>rubric</w:t>
      </w:r>
      <w:r w:rsidRPr="009D4548">
        <w:rPr>
          <w:b/>
          <w:bCs/>
          <w:sz w:val="28"/>
          <w:szCs w:val="28"/>
          <w:rtl/>
        </w:rPr>
        <w:t>رابعًا</w:t>
      </w:r>
      <w:r>
        <w:rPr>
          <w:rFonts w:hint="cs"/>
          <w:b/>
          <w:bCs/>
          <w:sz w:val="28"/>
          <w:szCs w:val="28"/>
          <w:rtl/>
        </w:rPr>
        <w:t xml:space="preserve"> : </w:t>
      </w:r>
    </w:p>
    <w:tbl>
      <w:tblPr>
        <w:tblStyle w:val="TableGrid"/>
        <w:tblW w:w="0" w:type="auto"/>
        <w:jc w:val="right"/>
        <w:tblLook w:val="04A0" w:firstRow="1" w:lastRow="0" w:firstColumn="1" w:lastColumn="0" w:noHBand="0" w:noVBand="1"/>
      </w:tblPr>
      <w:tblGrid>
        <w:gridCol w:w="2672"/>
        <w:gridCol w:w="3533"/>
        <w:gridCol w:w="3548"/>
      </w:tblGrid>
      <w:tr w:rsidR="00C16D5E" w14:paraId="0CD3DB00" w14:textId="77777777" w:rsidTr="1EC553C3">
        <w:trPr>
          <w:trHeight w:val="521"/>
          <w:jc w:val="right"/>
        </w:trPr>
        <w:tc>
          <w:tcPr>
            <w:tcW w:w="2672" w:type="dxa"/>
            <w:shd w:val="clear" w:color="auto" w:fill="D9D9D9" w:themeFill="background1" w:themeFillShade="D9"/>
          </w:tcPr>
          <w:p w14:paraId="253FC040" w14:textId="2706D8CE" w:rsidR="00C16D5E" w:rsidRPr="00C16D5E" w:rsidRDefault="00C16D5E" w:rsidP="00C16D5E">
            <w:pPr>
              <w:bidi/>
              <w:rPr>
                <w:b/>
                <w:bCs/>
                <w:sz w:val="28"/>
                <w:szCs w:val="28"/>
              </w:rPr>
            </w:pPr>
            <w:r w:rsidRPr="00C16D5E">
              <w:rPr>
                <w:b/>
                <w:bCs/>
                <w:sz w:val="28"/>
                <w:szCs w:val="28"/>
              </w:rPr>
              <w:t xml:space="preserve">الدرجة </w:t>
            </w:r>
            <w:r w:rsidRPr="00C16D5E">
              <w:rPr>
                <w:rFonts w:hint="cs"/>
                <w:b/>
                <w:bCs/>
                <w:sz w:val="28"/>
                <w:szCs w:val="28"/>
                <w:rtl/>
              </w:rPr>
              <w:t xml:space="preserve"> </w:t>
            </w:r>
          </w:p>
        </w:tc>
        <w:tc>
          <w:tcPr>
            <w:tcW w:w="3533" w:type="dxa"/>
            <w:shd w:val="clear" w:color="auto" w:fill="D9D9D9" w:themeFill="background1" w:themeFillShade="D9"/>
          </w:tcPr>
          <w:p w14:paraId="784EAA1F" w14:textId="03A70E28" w:rsidR="00C16D5E" w:rsidRPr="00C16D5E" w:rsidRDefault="00C16D5E" w:rsidP="00C16D5E">
            <w:pPr>
              <w:bidi/>
              <w:rPr>
                <w:b/>
                <w:bCs/>
                <w:sz w:val="28"/>
                <w:szCs w:val="28"/>
              </w:rPr>
            </w:pPr>
            <w:r w:rsidRPr="00C16D5E">
              <w:rPr>
                <w:b/>
                <w:bCs/>
                <w:sz w:val="28"/>
                <w:szCs w:val="28"/>
              </w:rPr>
              <w:t xml:space="preserve">الوصف التفصيلي </w:t>
            </w:r>
            <w:r>
              <w:rPr>
                <w:rFonts w:hint="cs"/>
                <w:b/>
                <w:bCs/>
                <w:sz w:val="28"/>
                <w:szCs w:val="28"/>
                <w:rtl/>
              </w:rPr>
              <w:t xml:space="preserve"> </w:t>
            </w:r>
          </w:p>
        </w:tc>
        <w:tc>
          <w:tcPr>
            <w:tcW w:w="3548" w:type="dxa"/>
            <w:shd w:val="clear" w:color="auto" w:fill="D9D9D9" w:themeFill="background1" w:themeFillShade="D9"/>
          </w:tcPr>
          <w:p w14:paraId="584DC573" w14:textId="474F1C5F" w:rsidR="00C16D5E" w:rsidRPr="00C16D5E" w:rsidRDefault="00C16D5E" w:rsidP="00C16D5E">
            <w:pPr>
              <w:bidi/>
              <w:rPr>
                <w:b/>
                <w:bCs/>
                <w:sz w:val="28"/>
                <w:szCs w:val="28"/>
              </w:rPr>
            </w:pPr>
            <w:r w:rsidRPr="00C16D5E">
              <w:rPr>
                <w:b/>
                <w:bCs/>
                <w:sz w:val="28"/>
                <w:szCs w:val="28"/>
              </w:rPr>
              <w:t>المعيار</w:t>
            </w:r>
          </w:p>
        </w:tc>
      </w:tr>
      <w:tr w:rsidR="00C16D5E" w14:paraId="7DE0C701" w14:textId="77777777" w:rsidTr="1EC553C3">
        <w:trPr>
          <w:trHeight w:val="330"/>
          <w:jc w:val="right"/>
        </w:trPr>
        <w:tc>
          <w:tcPr>
            <w:tcW w:w="2672" w:type="dxa"/>
          </w:tcPr>
          <w:p w14:paraId="55584D36" w14:textId="5702B35A" w:rsidR="00C16D5E" w:rsidRDefault="00266122" w:rsidP="00C16D5E">
            <w:pPr>
              <w:bidi/>
            </w:pPr>
            <w:r>
              <w:rPr>
                <w:rFonts w:hint="cs"/>
                <w:rtl/>
              </w:rPr>
              <w:t>5</w:t>
            </w:r>
          </w:p>
        </w:tc>
        <w:tc>
          <w:tcPr>
            <w:tcW w:w="3533" w:type="dxa"/>
          </w:tcPr>
          <w:p w14:paraId="6E3B42A6" w14:textId="0BE7972B" w:rsidR="00C16D5E" w:rsidRDefault="00266122" w:rsidP="00C16D5E">
            <w:pPr>
              <w:bidi/>
              <w:rPr>
                <w:lang w:bidi="ar-AE"/>
              </w:rPr>
            </w:pPr>
            <w:r>
              <w:rPr>
                <w:rFonts w:hint="cs"/>
                <w:rtl/>
              </w:rPr>
              <w:t xml:space="preserve">يطبق قالب الهرم المقلوب </w:t>
            </w:r>
            <w:r w:rsidR="00F903D2">
              <w:rPr>
                <w:rFonts w:hint="cs"/>
                <w:rtl/>
                <w:lang w:bidi="ar-AE"/>
              </w:rPr>
              <w:t xml:space="preserve">و العنوان المستخدم </w:t>
            </w:r>
          </w:p>
        </w:tc>
        <w:tc>
          <w:tcPr>
            <w:tcW w:w="3548" w:type="dxa"/>
          </w:tcPr>
          <w:p w14:paraId="36854DF1" w14:textId="36EDA0DB" w:rsidR="00C16D5E" w:rsidRPr="000E5A6A" w:rsidRDefault="00266122" w:rsidP="00C16D5E">
            <w:pPr>
              <w:bidi/>
              <w:rPr>
                <w:b/>
                <w:bCs/>
              </w:rPr>
            </w:pPr>
            <w:r>
              <w:rPr>
                <w:rFonts w:hint="cs"/>
                <w:b/>
                <w:bCs/>
                <w:rtl/>
              </w:rPr>
              <w:t xml:space="preserve">طريقة كتابة الخبر </w:t>
            </w:r>
          </w:p>
        </w:tc>
      </w:tr>
      <w:tr w:rsidR="00C16D5E" w14:paraId="15C0A0A7" w14:textId="77777777" w:rsidTr="1EC553C3">
        <w:trPr>
          <w:trHeight w:val="1030"/>
          <w:jc w:val="right"/>
        </w:trPr>
        <w:tc>
          <w:tcPr>
            <w:tcW w:w="2672" w:type="dxa"/>
          </w:tcPr>
          <w:p w14:paraId="34FC3D13" w14:textId="3C179BC6" w:rsidR="00C16D5E" w:rsidRDefault="00266122" w:rsidP="00C16D5E">
            <w:pPr>
              <w:bidi/>
              <w:rPr>
                <w:rtl/>
                <w:lang w:bidi="ar-AE"/>
              </w:rPr>
            </w:pPr>
            <w:r>
              <w:rPr>
                <w:rFonts w:hint="cs"/>
                <w:rtl/>
              </w:rPr>
              <w:t>5</w:t>
            </w:r>
          </w:p>
        </w:tc>
        <w:tc>
          <w:tcPr>
            <w:tcW w:w="3533" w:type="dxa"/>
          </w:tcPr>
          <w:p w14:paraId="1F8094B4" w14:textId="7E6FC9E1" w:rsidR="00C16D5E" w:rsidRDefault="00266122" w:rsidP="00C16D5E">
            <w:pPr>
              <w:bidi/>
              <w:rPr>
                <w:rtl/>
                <w:lang w:bidi="ar-AE"/>
              </w:rPr>
            </w:pPr>
            <w:r>
              <w:rPr>
                <w:rFonts w:hint="cs"/>
                <w:rtl/>
              </w:rPr>
              <w:t xml:space="preserve">يجب أن يخلو الخبر من الاخطاؤ الاملائية و الاسلوبية </w:t>
            </w:r>
          </w:p>
        </w:tc>
        <w:tc>
          <w:tcPr>
            <w:tcW w:w="3548" w:type="dxa"/>
          </w:tcPr>
          <w:p w14:paraId="333F61C2" w14:textId="4BB1006A" w:rsidR="00C16D5E" w:rsidRPr="000E5A6A" w:rsidRDefault="00266122" w:rsidP="00C16D5E">
            <w:pPr>
              <w:bidi/>
              <w:rPr>
                <w:b/>
                <w:bCs/>
                <w:lang w:bidi="ar-AE"/>
              </w:rPr>
            </w:pPr>
            <w:r>
              <w:rPr>
                <w:rFonts w:hint="cs"/>
                <w:b/>
                <w:bCs/>
                <w:rtl/>
                <w:lang w:bidi="ar-AE"/>
              </w:rPr>
              <w:t xml:space="preserve">صياغة الخبر و الاخطاء الاملائية </w:t>
            </w:r>
            <w:r w:rsidR="00C16D5E" w:rsidRPr="000E5A6A">
              <w:rPr>
                <w:rFonts w:hint="cs"/>
                <w:b/>
                <w:bCs/>
                <w:rtl/>
                <w:lang w:bidi="ar-AE"/>
              </w:rPr>
              <w:t xml:space="preserve"> </w:t>
            </w:r>
          </w:p>
        </w:tc>
      </w:tr>
      <w:tr w:rsidR="00C16D5E" w14:paraId="45C4B687" w14:textId="77777777" w:rsidTr="1EC553C3">
        <w:trPr>
          <w:trHeight w:val="135"/>
          <w:jc w:val="right"/>
        </w:trPr>
        <w:tc>
          <w:tcPr>
            <w:tcW w:w="2672" w:type="dxa"/>
          </w:tcPr>
          <w:p w14:paraId="16D18291" w14:textId="0991C3E8" w:rsidR="00C16D5E" w:rsidRDefault="00266122" w:rsidP="00C16D5E">
            <w:pPr>
              <w:bidi/>
              <w:rPr>
                <w:b/>
                <w:bCs/>
                <w:sz w:val="28"/>
                <w:szCs w:val="28"/>
                <w:rtl/>
              </w:rPr>
            </w:pPr>
            <w:r>
              <w:rPr>
                <w:rFonts w:hint="cs"/>
                <w:rtl/>
              </w:rPr>
              <w:t>5</w:t>
            </w:r>
          </w:p>
        </w:tc>
        <w:tc>
          <w:tcPr>
            <w:tcW w:w="3533" w:type="dxa"/>
          </w:tcPr>
          <w:p w14:paraId="7299B7D5" w14:textId="48AF955A" w:rsidR="00C16D5E" w:rsidRDefault="00266122" w:rsidP="00C16D5E">
            <w:pPr>
              <w:bidi/>
              <w:rPr>
                <w:b/>
                <w:bCs/>
                <w:sz w:val="28"/>
                <w:szCs w:val="28"/>
                <w:rtl/>
              </w:rPr>
            </w:pPr>
            <w:r>
              <w:rPr>
                <w:rFonts w:hint="cs"/>
                <w:rtl/>
              </w:rPr>
              <w:t>يجب أن يستخدم الطالب النصوص الفائقة داخل الاخبار مطبقا المعايير التى تم شرحها</w:t>
            </w:r>
          </w:p>
        </w:tc>
        <w:tc>
          <w:tcPr>
            <w:tcW w:w="3548" w:type="dxa"/>
          </w:tcPr>
          <w:p w14:paraId="19DFDA39" w14:textId="6F1531E7" w:rsidR="00C16D5E" w:rsidRPr="000E5A6A" w:rsidRDefault="00266122" w:rsidP="00C16D5E">
            <w:pPr>
              <w:bidi/>
              <w:rPr>
                <w:b/>
                <w:bCs/>
              </w:rPr>
            </w:pPr>
            <w:r>
              <w:rPr>
                <w:rFonts w:hint="cs"/>
                <w:b/>
                <w:bCs/>
                <w:sz w:val="28"/>
                <w:szCs w:val="28"/>
                <w:rtl/>
              </w:rPr>
              <w:t xml:space="preserve">إضافة روابط داخل الخبر </w:t>
            </w:r>
          </w:p>
        </w:tc>
      </w:tr>
      <w:tr w:rsidR="00C16D5E" w14:paraId="582E2A5D" w14:textId="77777777" w:rsidTr="1EC553C3">
        <w:trPr>
          <w:trHeight w:val="135"/>
          <w:jc w:val="right"/>
        </w:trPr>
        <w:tc>
          <w:tcPr>
            <w:tcW w:w="2672" w:type="dxa"/>
          </w:tcPr>
          <w:p w14:paraId="27FFF63D" w14:textId="258F2DBC" w:rsidR="00C16D5E" w:rsidRDefault="00266122" w:rsidP="00C16D5E">
            <w:pPr>
              <w:bidi/>
            </w:pPr>
            <w:r>
              <w:rPr>
                <w:rFonts w:hint="cs"/>
                <w:rtl/>
              </w:rPr>
              <w:t>5</w:t>
            </w:r>
          </w:p>
        </w:tc>
        <w:tc>
          <w:tcPr>
            <w:tcW w:w="3533" w:type="dxa"/>
          </w:tcPr>
          <w:p w14:paraId="24E2F6B9" w14:textId="760F9669" w:rsidR="00C16D5E" w:rsidRDefault="00266122" w:rsidP="00C16D5E">
            <w:pPr>
              <w:bidi/>
            </w:pPr>
            <w:r>
              <w:rPr>
                <w:rFonts w:hint="cs"/>
                <w:rtl/>
              </w:rPr>
              <w:t>يجب إضافة فيديو يتناسب مع الخبر ، و يتم تعديل مقطع الفيديو بشكل مبسط من خلال أحد تطبيقات المونتاج على الهاتف حتى يمكن مشاهدته من قبل الجمهور المستهدف</w:t>
            </w:r>
          </w:p>
        </w:tc>
        <w:tc>
          <w:tcPr>
            <w:tcW w:w="3548" w:type="dxa"/>
          </w:tcPr>
          <w:p w14:paraId="269B2147" w14:textId="5FC4C785" w:rsidR="00C16D5E" w:rsidRPr="000E5A6A" w:rsidRDefault="00266122" w:rsidP="00C16D5E">
            <w:pPr>
              <w:bidi/>
              <w:rPr>
                <w:b/>
                <w:bCs/>
              </w:rPr>
            </w:pPr>
            <w:r>
              <w:rPr>
                <w:rFonts w:hint="cs"/>
                <w:b/>
                <w:bCs/>
                <w:rtl/>
              </w:rPr>
              <w:t xml:space="preserve">إضافة فيديو داخل الخبر  </w:t>
            </w:r>
          </w:p>
        </w:tc>
      </w:tr>
    </w:tbl>
    <w:p w14:paraId="0768965E" w14:textId="77777777" w:rsidR="009D4548" w:rsidRDefault="009D4548" w:rsidP="009D4548">
      <w:pPr>
        <w:bidi/>
        <w:rPr>
          <w:sz w:val="28"/>
          <w:szCs w:val="28"/>
          <w:rtl/>
        </w:rPr>
      </w:pPr>
    </w:p>
    <w:p w14:paraId="22C9E6E2" w14:textId="77777777" w:rsidR="00947FAE" w:rsidRDefault="00947FAE" w:rsidP="00947FAE">
      <w:pPr>
        <w:bidi/>
        <w:rPr>
          <w:sz w:val="28"/>
          <w:szCs w:val="28"/>
          <w:rtl/>
        </w:rPr>
      </w:pPr>
    </w:p>
    <w:p w14:paraId="5F7F7012" w14:textId="77777777" w:rsidR="00947FAE" w:rsidRDefault="00947FAE" w:rsidP="00947FAE">
      <w:pPr>
        <w:bidi/>
        <w:rPr>
          <w:sz w:val="28"/>
          <w:szCs w:val="28"/>
          <w:rtl/>
        </w:rPr>
      </w:pPr>
    </w:p>
    <w:p w14:paraId="6380F648" w14:textId="77777777" w:rsidR="00947FAE" w:rsidRDefault="00947FAE" w:rsidP="00947FAE">
      <w:pPr>
        <w:bidi/>
        <w:rPr>
          <w:sz w:val="28"/>
          <w:szCs w:val="28"/>
          <w:rtl/>
        </w:rPr>
      </w:pPr>
    </w:p>
    <w:p w14:paraId="5849FDBC" w14:textId="77777777" w:rsidR="00947FAE" w:rsidRDefault="00947FAE" w:rsidP="00947FAE">
      <w:pPr>
        <w:bidi/>
        <w:rPr>
          <w:sz w:val="28"/>
          <w:szCs w:val="28"/>
          <w:rtl/>
        </w:rPr>
      </w:pPr>
    </w:p>
    <w:p w14:paraId="456A5BA1" w14:textId="77777777" w:rsidR="00947FAE" w:rsidRDefault="00947FAE" w:rsidP="00947FAE">
      <w:pPr>
        <w:bidi/>
        <w:rPr>
          <w:sz w:val="28"/>
          <w:szCs w:val="28"/>
          <w:rtl/>
        </w:rPr>
      </w:pPr>
    </w:p>
    <w:p w14:paraId="5CB40B73" w14:textId="77777777" w:rsidR="00947FAE" w:rsidRDefault="00947FAE" w:rsidP="00947FAE">
      <w:pPr>
        <w:bidi/>
        <w:rPr>
          <w:sz w:val="28"/>
          <w:szCs w:val="28"/>
          <w:rtl/>
        </w:rPr>
      </w:pPr>
    </w:p>
    <w:p w14:paraId="5763BACB" w14:textId="77777777" w:rsidR="00947FAE" w:rsidRDefault="00947FAE" w:rsidP="00947FAE">
      <w:pPr>
        <w:bidi/>
        <w:rPr>
          <w:sz w:val="28"/>
          <w:szCs w:val="28"/>
          <w:rtl/>
        </w:rPr>
      </w:pPr>
    </w:p>
    <w:p w14:paraId="6A5F36AA" w14:textId="77777777" w:rsidR="00947FAE" w:rsidRDefault="00947FAE" w:rsidP="00947FAE">
      <w:pPr>
        <w:bidi/>
        <w:rPr>
          <w:sz w:val="28"/>
          <w:szCs w:val="28"/>
        </w:rPr>
      </w:pPr>
    </w:p>
    <w:p w14:paraId="269964C8" w14:textId="350AD21B" w:rsidR="338E45A1" w:rsidRDefault="338E45A1" w:rsidP="338E45A1">
      <w:pPr>
        <w:bidi/>
        <w:rPr>
          <w:rStyle w:val="Heading1Char"/>
          <w:rtl/>
        </w:rPr>
      </w:pPr>
    </w:p>
    <w:p w14:paraId="3298DDCB" w14:textId="77777777" w:rsidR="00543F73" w:rsidRDefault="0022495E" w:rsidP="00543F73">
      <w:pPr>
        <w:bidi/>
        <w:rPr>
          <w:sz w:val="28"/>
          <w:szCs w:val="28"/>
          <w:rtl/>
          <w:lang w:bidi="ar-AE"/>
        </w:rPr>
      </w:pPr>
      <w:r w:rsidRPr="0022495E">
        <w:rPr>
          <w:rStyle w:val="Heading1Char"/>
          <w:rFonts w:hint="cs"/>
          <w:rtl/>
        </w:rPr>
        <w:t>عنوان المقال:</w:t>
      </w:r>
      <w:r>
        <w:rPr>
          <w:rFonts w:hint="cs"/>
          <w:sz w:val="28"/>
          <w:szCs w:val="28"/>
          <w:rtl/>
          <w:lang w:bidi="ar-AE"/>
        </w:rPr>
        <w:t xml:space="preserve"> </w:t>
      </w:r>
    </w:p>
    <w:p w14:paraId="28241BA3" w14:textId="63AA9CB4" w:rsidR="0022495E" w:rsidRPr="0022495E" w:rsidRDefault="00F7700B" w:rsidP="00F7700B">
      <w:pPr>
        <w:bidi/>
        <w:ind w:left="720"/>
        <w:rPr>
          <w:sz w:val="28"/>
          <w:szCs w:val="28"/>
          <w:lang w:bidi="ar-EG"/>
        </w:rPr>
      </w:pPr>
      <w:r>
        <w:rPr>
          <w:rFonts w:hint="cs"/>
          <w:sz w:val="28"/>
          <w:szCs w:val="28"/>
          <w:rtl/>
          <w:lang w:bidi="ar-AE"/>
        </w:rPr>
        <w:t xml:space="preserve">                 </w:t>
      </w:r>
      <w:r w:rsidR="0022495E">
        <w:rPr>
          <w:rFonts w:hint="cs"/>
          <w:sz w:val="28"/>
          <w:szCs w:val="28"/>
          <w:rtl/>
          <w:lang w:bidi="ar-AE"/>
        </w:rPr>
        <w:t xml:space="preserve"> </w:t>
      </w:r>
      <w:r w:rsidR="0022495E" w:rsidRPr="1EC553C3">
        <w:rPr>
          <w:b/>
          <w:bCs/>
          <w:sz w:val="28"/>
          <w:szCs w:val="28"/>
          <w:rtl/>
        </w:rPr>
        <w:t>جامعة ليوا تنظم جلسة حوارية حول البرامج الإخبارية وتطور العمل التلفزيوني</w:t>
      </w:r>
    </w:p>
    <w:p w14:paraId="6E5E9391" w14:textId="77777777" w:rsidR="00337BAB" w:rsidRDefault="0022495E" w:rsidP="0022495E">
      <w:pPr>
        <w:pStyle w:val="Heading1"/>
        <w:bidi/>
        <w:rPr>
          <w:rtl/>
          <w:lang w:bidi="ar-EG"/>
        </w:rPr>
      </w:pPr>
      <w:r w:rsidRPr="1EC553C3">
        <w:rPr>
          <w:rFonts w:hint="cs"/>
          <w:rtl/>
          <w:lang w:bidi="ar-EG"/>
        </w:rPr>
        <w:t xml:space="preserve">رابط </w:t>
      </w:r>
      <w:r w:rsidR="006345BB" w:rsidRPr="1EC553C3">
        <w:rPr>
          <w:rFonts w:hint="cs"/>
          <w:rtl/>
          <w:lang w:bidi="ar-EG"/>
        </w:rPr>
        <w:t>المقال :</w:t>
      </w:r>
    </w:p>
    <w:p w14:paraId="0A5DF5CA" w14:textId="5A057D93" w:rsidR="002D3737" w:rsidRPr="002038A6" w:rsidRDefault="000A19CD" w:rsidP="7CEA14F4">
      <w:pPr>
        <w:pStyle w:val="Heading1"/>
        <w:bidi/>
        <w:rPr>
          <w:rtl/>
          <w:lang w:bidi="ar-EG"/>
        </w:rPr>
      </w:pPr>
      <w:r w:rsidRPr="7CEA14F4">
        <w:rPr>
          <w:rtl/>
          <w:lang w:bidi="ar-EG"/>
        </w:rPr>
        <w:t xml:space="preserve">   </w:t>
      </w:r>
      <w:r>
        <w:tab/>
      </w:r>
      <w:hyperlink r:id="rId12">
        <w:r w:rsidR="00543F73" w:rsidRPr="7CEA14F4">
          <w:rPr>
            <w:rStyle w:val="Hyperlink"/>
            <w:lang w:bidi="ar-EG"/>
          </w:rPr>
          <w:t>https://k-720660813.wixsite.com/myblog/خبر اليوم</w:t>
        </w:r>
      </w:hyperlink>
    </w:p>
    <w:p w14:paraId="5DDED509" w14:textId="77777777" w:rsidR="006345BB" w:rsidRDefault="006345BB" w:rsidP="006345BB">
      <w:pPr>
        <w:bidi/>
        <w:rPr>
          <w:sz w:val="28"/>
          <w:szCs w:val="28"/>
          <w:rtl/>
          <w:lang w:bidi="ar-EG"/>
        </w:rPr>
      </w:pPr>
    </w:p>
    <w:p w14:paraId="2E047C35" w14:textId="31D3C048" w:rsidR="006345BB" w:rsidRDefault="00337BAB" w:rsidP="40188AB5">
      <w:pPr>
        <w:pStyle w:val="Heading1"/>
        <w:bidi/>
        <w:rPr>
          <w:rtl/>
          <w:lang w:bidi="ar-EG"/>
        </w:rPr>
      </w:pPr>
      <w:r w:rsidRPr="1EC553C3">
        <w:rPr>
          <w:rtl/>
          <w:lang w:bidi="ar-EG"/>
        </w:rPr>
        <w:t xml:space="preserve">محتوي المقال: </w:t>
      </w:r>
    </w:p>
    <w:p w14:paraId="3D10D41C" w14:textId="6D0712C0" w:rsidR="006345BB" w:rsidRPr="006345BB" w:rsidRDefault="006345BB" w:rsidP="1EC553C3">
      <w:pPr>
        <w:bidi/>
        <w:rPr>
          <w:rStyle w:val="Strong"/>
          <w:sz w:val="32"/>
          <w:szCs w:val="32"/>
          <w:lang w:bidi="ar-EG"/>
        </w:rPr>
      </w:pPr>
      <w:r w:rsidRPr="1EC553C3">
        <w:rPr>
          <w:rStyle w:val="Strong"/>
          <w:sz w:val="32"/>
          <w:szCs w:val="32"/>
          <w:rtl/>
        </w:rPr>
        <w:t>خبر اليوم</w:t>
      </w:r>
      <w:r w:rsidR="00337BAB" w:rsidRPr="005B43EA">
        <w:rPr>
          <w:rStyle w:val="Strong"/>
          <w:rFonts w:hint="cs"/>
          <w:sz w:val="32"/>
          <w:szCs w:val="32"/>
          <w:rtl/>
          <w:lang w:bidi="ar-EG"/>
        </w:rPr>
        <w:t>!</w:t>
      </w:r>
      <w:r>
        <w:br/>
      </w:r>
    </w:p>
    <w:p w14:paraId="49A601A0" w14:textId="71EC8E6E" w:rsidR="006345BB" w:rsidRPr="006345BB" w:rsidRDefault="006345BB" w:rsidP="1EC553C3">
      <w:pPr>
        <w:bidi/>
        <w:rPr>
          <w:sz w:val="28"/>
          <w:szCs w:val="28"/>
          <w:lang w:bidi="ar-EG"/>
        </w:rPr>
      </w:pPr>
      <w:r w:rsidRPr="1EC553C3">
        <w:rPr>
          <w:sz w:val="28"/>
          <w:szCs w:val="28"/>
          <w:rtl/>
        </w:rPr>
        <w:t>جامعة ليوا تنظم جلسة حوارية حول البرامج الإخبارية وتطور العمل التلفزيوني</w:t>
      </w:r>
    </w:p>
    <w:p w14:paraId="0F76EB3A" w14:textId="4516CDBD" w:rsidR="006345BB" w:rsidRPr="006345BB" w:rsidRDefault="006345BB" w:rsidP="006345BB">
      <w:pPr>
        <w:bidi/>
      </w:pPr>
    </w:p>
    <w:p w14:paraId="602ABCBA" w14:textId="1CBF122D" w:rsidR="006345BB" w:rsidRPr="006345BB" w:rsidRDefault="006345BB" w:rsidP="006345BB">
      <w:pPr>
        <w:bidi/>
        <w:rPr>
          <w:sz w:val="28"/>
          <w:szCs w:val="28"/>
          <w:lang w:bidi="ar-EG"/>
        </w:rPr>
      </w:pPr>
      <w:r>
        <w:rPr>
          <w:noProof/>
        </w:rPr>
        <w:drawing>
          <wp:inline distT="0" distB="0" distL="0" distR="0" wp14:anchorId="396B3F45" wp14:editId="302D6F27">
            <wp:extent cx="5318888" cy="3991652"/>
            <wp:effectExtent l="0" t="0" r="0" b="0"/>
            <wp:docPr id="1604613287" name="صورة 4" descr="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e"/>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318888" cy="3991652"/>
                    </a:xfrm>
                    <a:prstGeom prst="rect">
                      <a:avLst/>
                    </a:prstGeom>
                    <a:noFill/>
                    <a:ln>
                      <a:noFill/>
                    </a:ln>
                  </pic:spPr>
                </pic:pic>
              </a:graphicData>
            </a:graphic>
          </wp:inline>
        </w:drawing>
      </w:r>
    </w:p>
    <w:p w14:paraId="62971ACD" w14:textId="77777777" w:rsidR="006345BB" w:rsidRPr="006345BB" w:rsidRDefault="006345BB" w:rsidP="006345BB">
      <w:pPr>
        <w:bidi/>
        <w:rPr>
          <w:sz w:val="28"/>
          <w:szCs w:val="28"/>
          <w:lang w:bidi="ar-EG"/>
        </w:rPr>
      </w:pPr>
      <w:r>
        <w:br/>
      </w:r>
    </w:p>
    <w:p w14:paraId="59EC09EE" w14:textId="6F4F4283" w:rsidR="006345BB" w:rsidRPr="006345BB" w:rsidRDefault="003F7823" w:rsidP="006345BB">
      <w:pPr>
        <w:bidi/>
        <w:rPr>
          <w:sz w:val="28"/>
          <w:szCs w:val="28"/>
          <w:lang w:bidi="ar-EG"/>
        </w:rPr>
      </w:pPr>
      <w:hyperlink r:id="rId14">
        <w:r w:rsidRPr="1EC553C3">
          <w:rPr>
            <w:rStyle w:val="Hyperlink"/>
            <w:sz w:val="28"/>
            <w:szCs w:val="28"/>
          </w:rPr>
          <w:t>جامعة ليوا</w:t>
        </w:r>
        <w:r>
          <w:br/>
        </w:r>
      </w:hyperlink>
    </w:p>
    <w:p w14:paraId="4F45D909" w14:textId="77777777" w:rsidR="006345BB" w:rsidRPr="006345BB" w:rsidRDefault="006345BB" w:rsidP="006345BB">
      <w:pPr>
        <w:bidi/>
        <w:rPr>
          <w:sz w:val="28"/>
          <w:szCs w:val="28"/>
          <w:lang w:bidi="ar-EG"/>
        </w:rPr>
      </w:pPr>
      <w:r w:rsidRPr="1EC553C3">
        <w:rPr>
          <w:sz w:val="28"/>
          <w:szCs w:val="28"/>
          <w:rtl/>
        </w:rPr>
        <w:t>نظّمت جامعة ليوا يوم الثلاثاء الموافق 21 أكتوبر 2025 جلسة حوارية بعنوان “البرامج الإخبارية وتطور العمل التلفزيوني” قدّمتها الإعلامية</w:t>
      </w:r>
      <w:r w:rsidRPr="006345BB">
        <w:rPr>
          <w:sz w:val="28"/>
          <w:szCs w:val="28"/>
          <w:lang w:bidi="ar-EG"/>
        </w:rPr>
        <w:t xml:space="preserve"> </w:t>
      </w:r>
      <w:r w:rsidRPr="1EC553C3">
        <w:rPr>
          <w:b/>
          <w:bCs/>
          <w:sz w:val="28"/>
          <w:szCs w:val="28"/>
          <w:rtl/>
        </w:rPr>
        <w:t>مروج إبراهيم</w:t>
      </w:r>
      <w:r w:rsidRPr="1EC553C3">
        <w:rPr>
          <w:sz w:val="28"/>
          <w:szCs w:val="28"/>
          <w:rtl/>
        </w:rPr>
        <w:t>، مقدمة البرامج في قناة سكاي نيوز عربية</w:t>
      </w:r>
      <w:r w:rsidRPr="006345BB">
        <w:rPr>
          <w:sz w:val="28"/>
          <w:szCs w:val="28"/>
          <w:lang w:bidi="ar-EG"/>
        </w:rPr>
        <w:t>.</w:t>
      </w:r>
    </w:p>
    <w:p w14:paraId="45A4057C" w14:textId="77777777" w:rsidR="006345BB" w:rsidRPr="006345BB" w:rsidRDefault="006345BB" w:rsidP="006345BB">
      <w:pPr>
        <w:bidi/>
        <w:rPr>
          <w:sz w:val="28"/>
          <w:szCs w:val="28"/>
          <w:lang w:bidi="ar-EG"/>
        </w:rPr>
      </w:pPr>
      <w:r>
        <w:br/>
      </w:r>
    </w:p>
    <w:p w14:paraId="4073505F" w14:textId="77777777" w:rsidR="006345BB" w:rsidRPr="006345BB" w:rsidRDefault="006345BB" w:rsidP="006345BB">
      <w:pPr>
        <w:bidi/>
        <w:rPr>
          <w:sz w:val="28"/>
          <w:szCs w:val="28"/>
          <w:lang w:bidi="ar-EG"/>
        </w:rPr>
      </w:pPr>
      <w:r w:rsidRPr="1EC553C3">
        <w:rPr>
          <w:sz w:val="28"/>
          <w:szCs w:val="28"/>
          <w:rtl/>
        </w:rPr>
        <w:t>وجاءت هذه الجلسة ضمن سلسلة الفعاليات التي تنظمها الجامعة بهدف إثراء المعرفة الإعلامية لدى الطلبة وتعزيز التواصل مع نخبة من الخبراء في مجالات الإعلام المختلفة. وقد استُهلّت الجلسة بكلمة ترحيبية من إدارة الكلية أكدت فيها على أهمية هذه اللقاءات في صقل مهارات الطلبة العملية وتزويدهم بخبرة واقعية تسهم في إعدادهم لمتطلبات سوق العمل الإعلامي الحديث</w:t>
      </w:r>
      <w:r w:rsidRPr="006345BB">
        <w:rPr>
          <w:sz w:val="28"/>
          <w:szCs w:val="28"/>
          <w:lang w:bidi="ar-EG"/>
        </w:rPr>
        <w:t>.</w:t>
      </w:r>
    </w:p>
    <w:p w14:paraId="22DF1CB0" w14:textId="77777777" w:rsidR="006345BB" w:rsidRPr="006345BB" w:rsidRDefault="006345BB" w:rsidP="006345BB">
      <w:pPr>
        <w:bidi/>
        <w:rPr>
          <w:sz w:val="28"/>
          <w:szCs w:val="28"/>
          <w:lang w:bidi="ar-EG"/>
        </w:rPr>
      </w:pPr>
      <w:r w:rsidRPr="1EC553C3">
        <w:rPr>
          <w:sz w:val="28"/>
          <w:szCs w:val="28"/>
          <w:rtl/>
        </w:rPr>
        <w:t>وتناولت الإعلامية</w:t>
      </w:r>
      <w:r w:rsidRPr="006345BB">
        <w:rPr>
          <w:sz w:val="28"/>
          <w:szCs w:val="28"/>
          <w:lang w:bidi="ar-EG"/>
        </w:rPr>
        <w:t xml:space="preserve"> </w:t>
      </w:r>
      <w:r w:rsidRPr="1EC553C3">
        <w:rPr>
          <w:b/>
          <w:bCs/>
          <w:sz w:val="28"/>
          <w:szCs w:val="28"/>
          <w:rtl/>
        </w:rPr>
        <w:t>مروج إبراهيم</w:t>
      </w:r>
      <w:r w:rsidRPr="006345BB">
        <w:rPr>
          <w:sz w:val="28"/>
          <w:szCs w:val="28"/>
          <w:lang w:bidi="ar-EG"/>
        </w:rPr>
        <w:t> </w:t>
      </w:r>
      <w:r w:rsidRPr="1EC553C3">
        <w:rPr>
          <w:sz w:val="28"/>
          <w:szCs w:val="28"/>
          <w:rtl/>
        </w:rPr>
        <w:t>خلال الجلسة أبرز المهارات والتقنيات الحديثة في مجال التقديم التلفزيوني، مثل أهمية الإلقاء السليم، إضافة إلى توظيف التقنيات الرقمية الحديثة في إنتاج المحتوى الإخباري، مشيرة إلى الدور المتزايد</w:t>
      </w:r>
      <w:r w:rsidRPr="006345BB">
        <w:rPr>
          <w:sz w:val="28"/>
          <w:szCs w:val="28"/>
          <w:lang w:bidi="ar-EG"/>
        </w:rPr>
        <w:t xml:space="preserve"> </w:t>
      </w:r>
      <w:r w:rsidRPr="1EC553C3">
        <w:rPr>
          <w:sz w:val="28"/>
          <w:szCs w:val="28"/>
          <w:rtl/>
        </w:rPr>
        <w:t>للإعلام الرقمي والمنصات التفاعلية في صياغة الأخبار ونشرها</w:t>
      </w:r>
      <w:r w:rsidRPr="006345BB">
        <w:rPr>
          <w:sz w:val="28"/>
          <w:szCs w:val="28"/>
          <w:lang w:bidi="ar-EG"/>
        </w:rPr>
        <w:t>.</w:t>
      </w:r>
    </w:p>
    <w:p w14:paraId="645C4D0C" w14:textId="77777777" w:rsidR="006345BB" w:rsidRPr="006345BB" w:rsidRDefault="006345BB" w:rsidP="006345BB">
      <w:pPr>
        <w:bidi/>
        <w:rPr>
          <w:sz w:val="28"/>
          <w:szCs w:val="28"/>
          <w:lang w:bidi="ar-EG"/>
        </w:rPr>
      </w:pPr>
      <w:r>
        <w:br/>
      </w:r>
    </w:p>
    <w:p w14:paraId="4404BFA4" w14:textId="77777777" w:rsidR="006345BB" w:rsidRPr="006345BB" w:rsidRDefault="006345BB" w:rsidP="006345BB">
      <w:pPr>
        <w:bidi/>
        <w:rPr>
          <w:sz w:val="28"/>
          <w:szCs w:val="28"/>
          <w:lang w:bidi="ar-EG"/>
        </w:rPr>
      </w:pPr>
      <w:r w:rsidRPr="1EC553C3">
        <w:rPr>
          <w:sz w:val="28"/>
          <w:szCs w:val="28"/>
          <w:rtl/>
        </w:rPr>
        <w:t>كما قدّمت مروج إبراهيم مجموعة من</w:t>
      </w:r>
      <w:r w:rsidRPr="006345BB">
        <w:rPr>
          <w:sz w:val="28"/>
          <w:szCs w:val="28"/>
          <w:lang w:bidi="ar-EG"/>
        </w:rPr>
        <w:t xml:space="preserve"> </w:t>
      </w:r>
      <w:r w:rsidRPr="1EC553C3">
        <w:rPr>
          <w:b/>
          <w:bCs/>
          <w:sz w:val="28"/>
          <w:szCs w:val="28"/>
          <w:rtl/>
        </w:rPr>
        <w:t>النصائح المهنية</w:t>
      </w:r>
      <w:r w:rsidRPr="006345BB">
        <w:rPr>
          <w:sz w:val="28"/>
          <w:szCs w:val="28"/>
          <w:lang w:bidi="ar-EG"/>
        </w:rPr>
        <w:t> </w:t>
      </w:r>
      <w:r w:rsidRPr="1EC553C3">
        <w:rPr>
          <w:sz w:val="28"/>
          <w:szCs w:val="28"/>
          <w:rtl/>
        </w:rPr>
        <w:t>لطلبة الإعلام الراغبين في دخول عالم البرامج الإخبارية، من بينها ضرورة القراءة المستمرة، وأكدت على أن المذيع الناجح لا يعتمد فقط على حضوره أمام الكاميرا، بل على ثقافته الواسعة وقدرته على إدارة الحوار</w:t>
      </w:r>
      <w:r w:rsidRPr="006345BB">
        <w:rPr>
          <w:sz w:val="28"/>
          <w:szCs w:val="28"/>
          <w:lang w:bidi="ar-EG"/>
        </w:rPr>
        <w:t>.</w:t>
      </w:r>
    </w:p>
    <w:p w14:paraId="78E93265" w14:textId="072A6195" w:rsidR="006345BB" w:rsidRDefault="006345BB" w:rsidP="006345BB">
      <w:pPr>
        <w:bidi/>
        <w:rPr>
          <w:sz w:val="28"/>
          <w:szCs w:val="28"/>
          <w:rtl/>
          <w:lang w:bidi="ar-EG"/>
        </w:rPr>
      </w:pPr>
      <w:r>
        <w:br/>
      </w:r>
      <w:r w:rsidR="0022495E">
        <w:rPr>
          <w:rFonts w:hint="cs"/>
          <w:sz w:val="28"/>
          <w:szCs w:val="28"/>
          <w:rtl/>
          <w:lang w:bidi="ar-EG"/>
        </w:rPr>
        <w:t>___________</w:t>
      </w:r>
    </w:p>
    <w:p w14:paraId="720FE862" w14:textId="77777777" w:rsidR="0022495E" w:rsidRDefault="0022495E" w:rsidP="0022495E">
      <w:pPr>
        <w:bidi/>
        <w:rPr>
          <w:sz w:val="28"/>
          <w:szCs w:val="28"/>
          <w:rtl/>
          <w:lang w:bidi="ar-EG"/>
        </w:rPr>
      </w:pPr>
    </w:p>
    <w:p w14:paraId="534909AD" w14:textId="5B57E751" w:rsidR="0022495E" w:rsidRPr="006345BB" w:rsidRDefault="0022495E" w:rsidP="0022495E">
      <w:pPr>
        <w:bidi/>
        <w:rPr>
          <w:sz w:val="28"/>
          <w:szCs w:val="28"/>
          <w:rtl/>
          <w:lang w:bidi="ar-EG"/>
        </w:rPr>
      </w:pPr>
    </w:p>
    <w:sectPr w:rsidR="0022495E" w:rsidRPr="006345BB" w:rsidSect="00FC04B2">
      <w:headerReference w:type="default" r:id="rId15"/>
      <w:footerReference w:type="default" r:id="rId16"/>
      <w:pgSz w:w="11907" w:h="16840" w:code="9"/>
      <w:pgMar w:top="295" w:right="1197" w:bottom="810" w:left="1080" w:header="1872" w:footer="720" w:gutter="0"/>
      <w:pgBorders w:offsetFrom="page">
        <w:top w:val="single" w:sz="2" w:space="24" w:color="BFBFBF" w:themeColor="background1" w:themeShade="BF"/>
        <w:left w:val="single" w:sz="2" w:space="24" w:color="BFBFBF" w:themeColor="background1" w:themeShade="BF"/>
        <w:bottom w:val="single" w:sz="2" w:space="24" w:color="BFBFBF" w:themeColor="background1" w:themeShade="BF"/>
        <w:right w:val="single" w:sz="2" w:space="24" w:color="BFBFBF" w:themeColor="background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7640E" w14:textId="77777777" w:rsidR="000A59A5" w:rsidRDefault="000A59A5" w:rsidP="00C27583">
      <w:r>
        <w:separator/>
      </w:r>
    </w:p>
  </w:endnote>
  <w:endnote w:type="continuationSeparator" w:id="0">
    <w:p w14:paraId="17D70731" w14:textId="77777777" w:rsidR="000A59A5" w:rsidRDefault="000A59A5" w:rsidP="00C2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kkal Majalla">
    <w:altName w:val="Arial"/>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sz w:val="16"/>
        <w:szCs w:val="16"/>
      </w:rPr>
      <w:id w:val="570632741"/>
      <w:docPartObj>
        <w:docPartGallery w:val="Page Numbers (Bottom of Page)"/>
        <w:docPartUnique/>
      </w:docPartObj>
    </w:sdtPr>
    <w:sdtEndPr/>
    <w:sdtContent>
      <w:sdt>
        <w:sdtPr>
          <w:rPr>
            <w:rFonts w:asciiTheme="minorHAnsi" w:hAnsiTheme="minorHAnsi" w:cstheme="minorBidi"/>
            <w:sz w:val="16"/>
            <w:szCs w:val="16"/>
          </w:rPr>
          <w:id w:val="-1705238520"/>
          <w:docPartObj>
            <w:docPartGallery w:val="Page Numbers (Top of Page)"/>
            <w:docPartUnique/>
          </w:docPartObj>
        </w:sdtPr>
        <w:sdtEndPr/>
        <w:sdtContent>
          <w:p w14:paraId="70BC0C02" w14:textId="34026D51" w:rsidR="00CC17F6" w:rsidRPr="00CC17F6" w:rsidRDefault="00CC17F6" w:rsidP="00CC17F6">
            <w:pPr>
              <w:pStyle w:val="Footer"/>
              <w:jc w:val="right"/>
              <w:rPr>
                <w:rFonts w:asciiTheme="minorHAnsi" w:hAnsiTheme="minorHAnsi" w:cstheme="minorHAnsi"/>
                <w:sz w:val="16"/>
                <w:szCs w:val="16"/>
              </w:rPr>
            </w:pPr>
            <w:r w:rsidRPr="00CC17F6">
              <w:rPr>
                <w:rFonts w:asciiTheme="minorHAnsi" w:hAnsiTheme="minorHAnsi" w:cstheme="minorHAnsi"/>
                <w:sz w:val="16"/>
                <w:szCs w:val="16"/>
              </w:rPr>
              <w:t xml:space="preserve">Page </w:t>
            </w:r>
            <w:r w:rsidRPr="00CC17F6">
              <w:rPr>
                <w:rFonts w:asciiTheme="minorHAnsi" w:hAnsiTheme="minorHAnsi" w:cstheme="minorHAnsi"/>
                <w:b/>
                <w:bCs/>
                <w:sz w:val="16"/>
                <w:szCs w:val="16"/>
              </w:rPr>
              <w:fldChar w:fldCharType="begin"/>
            </w:r>
            <w:r w:rsidRPr="00CC17F6">
              <w:rPr>
                <w:rFonts w:asciiTheme="minorHAnsi" w:hAnsiTheme="minorHAnsi" w:cstheme="minorHAnsi"/>
                <w:b/>
                <w:bCs/>
                <w:sz w:val="16"/>
                <w:szCs w:val="16"/>
              </w:rPr>
              <w:instrText xml:space="preserve"> PAGE </w:instrText>
            </w:r>
            <w:r w:rsidRPr="00CC17F6">
              <w:rPr>
                <w:rFonts w:asciiTheme="minorHAnsi" w:hAnsiTheme="minorHAnsi" w:cstheme="minorHAnsi"/>
                <w:b/>
                <w:bCs/>
                <w:sz w:val="16"/>
                <w:szCs w:val="16"/>
              </w:rPr>
              <w:fldChar w:fldCharType="separate"/>
            </w:r>
            <w:r>
              <w:rPr>
                <w:rFonts w:asciiTheme="minorHAnsi" w:hAnsiTheme="minorHAnsi" w:cstheme="minorHAnsi"/>
                <w:b/>
                <w:bCs/>
                <w:noProof/>
                <w:sz w:val="16"/>
                <w:szCs w:val="16"/>
              </w:rPr>
              <w:t>1</w:t>
            </w:r>
            <w:r w:rsidRPr="00CC17F6">
              <w:rPr>
                <w:rFonts w:asciiTheme="minorHAnsi" w:hAnsiTheme="minorHAnsi" w:cstheme="minorHAnsi"/>
                <w:b/>
                <w:bCs/>
                <w:sz w:val="16"/>
                <w:szCs w:val="16"/>
              </w:rPr>
              <w:fldChar w:fldCharType="end"/>
            </w:r>
            <w:r w:rsidRPr="00CC17F6">
              <w:rPr>
                <w:rFonts w:asciiTheme="minorHAnsi" w:hAnsiTheme="minorHAnsi" w:cstheme="minorHAnsi"/>
                <w:sz w:val="16"/>
                <w:szCs w:val="16"/>
              </w:rPr>
              <w:t xml:space="preserve"> of </w:t>
            </w:r>
            <w:r w:rsidRPr="00CC17F6">
              <w:rPr>
                <w:rFonts w:asciiTheme="minorHAnsi" w:hAnsiTheme="minorHAnsi" w:cstheme="minorHAnsi"/>
                <w:b/>
                <w:bCs/>
                <w:sz w:val="16"/>
                <w:szCs w:val="16"/>
              </w:rPr>
              <w:fldChar w:fldCharType="begin"/>
            </w:r>
            <w:r w:rsidRPr="00CC17F6">
              <w:rPr>
                <w:rFonts w:asciiTheme="minorHAnsi" w:hAnsiTheme="minorHAnsi" w:cstheme="minorHAnsi"/>
                <w:b/>
                <w:bCs/>
                <w:sz w:val="16"/>
                <w:szCs w:val="16"/>
              </w:rPr>
              <w:instrText xml:space="preserve"> NUMPAGES  </w:instrText>
            </w:r>
            <w:r w:rsidRPr="00CC17F6">
              <w:rPr>
                <w:rFonts w:asciiTheme="minorHAnsi" w:hAnsiTheme="minorHAnsi" w:cstheme="minorHAnsi"/>
                <w:b/>
                <w:bCs/>
                <w:sz w:val="16"/>
                <w:szCs w:val="16"/>
              </w:rPr>
              <w:fldChar w:fldCharType="separate"/>
            </w:r>
            <w:r>
              <w:rPr>
                <w:rFonts w:asciiTheme="minorHAnsi" w:hAnsiTheme="minorHAnsi" w:cstheme="minorHAnsi"/>
                <w:b/>
                <w:bCs/>
                <w:noProof/>
                <w:sz w:val="16"/>
                <w:szCs w:val="16"/>
              </w:rPr>
              <w:t>1</w:t>
            </w:r>
            <w:r w:rsidRPr="00CC17F6">
              <w:rPr>
                <w:rFonts w:asciiTheme="minorHAnsi" w:hAnsiTheme="minorHAnsi" w:cstheme="minorHAnsi"/>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782CC" w14:textId="77777777" w:rsidR="000A59A5" w:rsidRDefault="000A59A5" w:rsidP="00C27583">
      <w:r>
        <w:separator/>
      </w:r>
    </w:p>
  </w:footnote>
  <w:footnote w:type="continuationSeparator" w:id="0">
    <w:p w14:paraId="1F79E267" w14:textId="77777777" w:rsidR="000A59A5" w:rsidRDefault="000A59A5" w:rsidP="00C27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3"/>
      <w:tblW w:w="9526"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F2F2F2"/>
      <w:tblLook w:val="04A0" w:firstRow="1" w:lastRow="0" w:firstColumn="1" w:lastColumn="0" w:noHBand="0" w:noVBand="1"/>
    </w:tblPr>
    <w:tblGrid>
      <w:gridCol w:w="9526"/>
    </w:tblGrid>
    <w:tr w:rsidR="00FC04B2" w:rsidRPr="00EC17E5" w14:paraId="0F58CE97" w14:textId="77777777" w:rsidTr="00FC04B2">
      <w:trPr>
        <w:trHeight w:val="80"/>
      </w:trPr>
      <w:tc>
        <w:tcPr>
          <w:tcW w:w="9526" w:type="dxa"/>
          <w:shd w:val="clear" w:color="auto" w:fill="F2F2F2"/>
        </w:tcPr>
        <w:p w14:paraId="3A775731" w14:textId="59A10FD6" w:rsidR="00FC04B2" w:rsidRPr="00EC17E5" w:rsidRDefault="00FC04B2" w:rsidP="00FC04B2">
          <w:pPr>
            <w:spacing w:after="9" w:line="249" w:lineRule="auto"/>
            <w:ind w:right="5"/>
            <w:contextualSpacing/>
            <w:jc w:val="both"/>
            <w:rPr>
              <w:rFonts w:ascii="Calibri" w:hAnsi="Calibri" w:cs="Calibri"/>
              <w:color w:val="595959"/>
              <w:sz w:val="16"/>
              <w:szCs w:val="16"/>
            </w:rPr>
          </w:pPr>
          <w:r w:rsidRPr="00EC17E5">
            <w:rPr>
              <w:rFonts w:ascii="Calibri" w:hAnsi="Calibri" w:cs="Calibri"/>
              <w:color w:val="595959"/>
              <w:sz w:val="16"/>
              <w:szCs w:val="16"/>
            </w:rPr>
            <w:t>Issue 17/06/20</w:t>
          </w:r>
          <w:r>
            <w:rPr>
              <w:rFonts w:ascii="Calibri" w:hAnsi="Calibri" w:cs="Calibri"/>
              <w:color w:val="595959"/>
              <w:sz w:val="16"/>
              <w:szCs w:val="16"/>
            </w:rPr>
            <w:t xml:space="preserve">25                            </w:t>
          </w:r>
          <w:r w:rsidRPr="00EC17E5">
            <w:rPr>
              <w:rFonts w:ascii="Calibri" w:hAnsi="Calibri" w:cs="Calibri"/>
              <w:color w:val="595959"/>
              <w:sz w:val="16"/>
              <w:szCs w:val="16"/>
            </w:rPr>
            <w:t xml:space="preserve">                                                             Revision Date:</w:t>
          </w:r>
          <w:r w:rsidRPr="00EC17E5">
            <w:rPr>
              <w:rFonts w:ascii="Calibri" w:hAnsi="Calibri" w:cs="Calibri"/>
              <w:color w:val="404040"/>
              <w:sz w:val="16"/>
              <w:szCs w:val="16"/>
            </w:rPr>
            <w:t xml:space="preserve">                                       </w:t>
          </w:r>
          <w:r>
            <w:rPr>
              <w:rFonts w:ascii="Calibri" w:hAnsi="Calibri" w:cs="Calibri"/>
              <w:color w:val="404040"/>
              <w:sz w:val="16"/>
              <w:szCs w:val="16"/>
            </w:rPr>
            <w:t xml:space="preserve">              </w:t>
          </w:r>
          <w:r w:rsidRPr="00EC17E5">
            <w:rPr>
              <w:rFonts w:ascii="Calibri" w:hAnsi="Calibri" w:cs="Calibri"/>
              <w:color w:val="595959"/>
              <w:sz w:val="16"/>
              <w:szCs w:val="16"/>
            </w:rPr>
            <w:t>Form No. L</w:t>
          </w:r>
          <w:r>
            <w:rPr>
              <w:rFonts w:ascii="Calibri" w:hAnsi="Calibri" w:cs="Calibri"/>
              <w:color w:val="595959"/>
              <w:sz w:val="16"/>
              <w:szCs w:val="16"/>
            </w:rPr>
            <w:t>U</w:t>
          </w:r>
          <w:r w:rsidRPr="00EC17E5">
            <w:rPr>
              <w:rFonts w:ascii="Calibri" w:hAnsi="Calibri" w:cs="Calibri"/>
              <w:color w:val="595959"/>
              <w:sz w:val="16"/>
              <w:szCs w:val="16"/>
            </w:rPr>
            <w:t>-ACAF- FRM</w:t>
          </w:r>
          <w:r>
            <w:rPr>
              <w:rFonts w:ascii="Calibri" w:hAnsi="Calibri" w:cs="Calibri"/>
              <w:color w:val="595959"/>
              <w:sz w:val="16"/>
              <w:szCs w:val="16"/>
            </w:rPr>
            <w:t>-26</w:t>
          </w:r>
          <w:r w:rsidRPr="00EC17E5">
            <w:rPr>
              <w:rFonts w:ascii="Calibri" w:hAnsi="Calibri" w:cs="Calibri"/>
              <w:color w:val="595959"/>
              <w:sz w:val="16"/>
              <w:szCs w:val="16"/>
            </w:rPr>
            <w:t>.0</w:t>
          </w:r>
          <w:r>
            <w:rPr>
              <w:rFonts w:ascii="Calibri" w:hAnsi="Calibri" w:cs="Calibri"/>
              <w:color w:val="595959"/>
              <w:sz w:val="16"/>
              <w:szCs w:val="16"/>
            </w:rPr>
            <w:t>1</w:t>
          </w:r>
        </w:p>
      </w:tc>
    </w:tr>
    <w:tr w:rsidR="00FC04B2" w:rsidRPr="00EC17E5" w14:paraId="33B58014" w14:textId="77777777" w:rsidTr="00FC04B2">
      <w:trPr>
        <w:trHeight w:val="413"/>
      </w:trPr>
      <w:tc>
        <w:tcPr>
          <w:tcW w:w="9526" w:type="dxa"/>
          <w:shd w:val="clear" w:color="auto" w:fill="FFFFFF"/>
        </w:tcPr>
        <w:p w14:paraId="07250ECD" w14:textId="771336C6" w:rsidR="00FC04B2" w:rsidRPr="00EC17E5" w:rsidRDefault="00051000" w:rsidP="00FC04B2">
          <w:pPr>
            <w:tabs>
              <w:tab w:val="center" w:pos="4680"/>
              <w:tab w:val="right" w:pos="9360"/>
            </w:tabs>
            <w:contextualSpacing/>
            <w:jc w:val="center"/>
            <w:rPr>
              <w:color w:val="000000"/>
              <w:rtl/>
              <w:lang w:bidi="ar-AE"/>
            </w:rPr>
          </w:pPr>
          <w:r>
            <w:rPr>
              <w:rFonts w:hint="cs"/>
              <w:bCs/>
              <w:sz w:val="36"/>
              <w:szCs w:val="36"/>
              <w:rtl/>
            </w:rPr>
            <w:t>الواجب المنزلى</w:t>
          </w:r>
          <w:r>
            <w:rPr>
              <w:bCs/>
              <w:sz w:val="36"/>
              <w:szCs w:val="36"/>
            </w:rPr>
            <w:t xml:space="preserve"> </w:t>
          </w:r>
        </w:p>
      </w:tc>
    </w:tr>
  </w:tbl>
  <w:p w14:paraId="54FF3C2E" w14:textId="77777777" w:rsidR="00FC04B2" w:rsidRPr="00EC17E5" w:rsidRDefault="00FC04B2" w:rsidP="00FC04B2">
    <w:pPr>
      <w:tabs>
        <w:tab w:val="center" w:pos="4680"/>
        <w:tab w:val="right" w:pos="9360"/>
      </w:tabs>
      <w:ind w:right="5"/>
      <w:jc w:val="both"/>
      <w:rPr>
        <w:color w:val="000000"/>
      </w:rPr>
    </w:pPr>
    <w:r>
      <w:rPr>
        <w:noProof/>
        <w:color w:val="000000"/>
      </w:rPr>
      <w:drawing>
        <wp:anchor distT="0" distB="0" distL="114300" distR="114300" simplePos="0" relativeHeight="251658240" behindDoc="0" locked="0" layoutInCell="1" allowOverlap="1" wp14:anchorId="38F722DC" wp14:editId="31169A4A">
          <wp:simplePos x="0" y="0"/>
          <wp:positionH relativeFrom="page">
            <wp:posOffset>2638964</wp:posOffset>
          </wp:positionH>
          <wp:positionV relativeFrom="page">
            <wp:posOffset>360332</wp:posOffset>
          </wp:positionV>
          <wp:extent cx="2171700" cy="716011"/>
          <wp:effectExtent l="0" t="0" r="0" b="8255"/>
          <wp:wrapSquare wrapText="bothSides"/>
          <wp:docPr id="258267353"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67353" name="Picture 1" descr="A close 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171700" cy="716011"/>
                  </a:xfrm>
                  <a:prstGeom prst="rect">
                    <a:avLst/>
                  </a:prstGeom>
                </pic:spPr>
              </pic:pic>
            </a:graphicData>
          </a:graphic>
          <wp14:sizeRelH relativeFrom="margin">
            <wp14:pctWidth>0</wp14:pctWidth>
          </wp14:sizeRelH>
          <wp14:sizeRelV relativeFrom="margin">
            <wp14:pctHeight>0</wp14:pctHeight>
          </wp14:sizeRelV>
        </wp:anchor>
      </w:drawing>
    </w:r>
  </w:p>
  <w:p w14:paraId="4295068A" w14:textId="77777777" w:rsidR="006F7563" w:rsidRPr="006F7563" w:rsidRDefault="006F7563" w:rsidP="007B65FA">
    <w:pPr>
      <w:pStyle w:val="Header"/>
      <w:jc w:val="cent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197"/>
    <w:multiLevelType w:val="multilevel"/>
    <w:tmpl w:val="AF3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0A97"/>
    <w:multiLevelType w:val="multilevel"/>
    <w:tmpl w:val="F31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A1EEE"/>
    <w:multiLevelType w:val="hybridMultilevel"/>
    <w:tmpl w:val="92A2E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F308B"/>
    <w:multiLevelType w:val="hybridMultilevel"/>
    <w:tmpl w:val="73ACE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B32AF"/>
    <w:multiLevelType w:val="multilevel"/>
    <w:tmpl w:val="58EE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87FC6"/>
    <w:multiLevelType w:val="hybridMultilevel"/>
    <w:tmpl w:val="667C3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05737"/>
    <w:multiLevelType w:val="hybridMultilevel"/>
    <w:tmpl w:val="9438C7A4"/>
    <w:lvl w:ilvl="0" w:tplc="7AB2774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7F2F"/>
    <w:multiLevelType w:val="hybridMultilevel"/>
    <w:tmpl w:val="EC6EC3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E7740"/>
    <w:multiLevelType w:val="hybridMultilevel"/>
    <w:tmpl w:val="640ECDEE"/>
    <w:lvl w:ilvl="0" w:tplc="F31E6D7A">
      <w:start w:val="1"/>
      <w:numFmt w:val="decimal"/>
      <w:lvlText w:val="%1."/>
      <w:lvlJc w:val="left"/>
      <w:pPr>
        <w:ind w:left="2010" w:hanging="16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F58C3"/>
    <w:multiLevelType w:val="hybridMultilevel"/>
    <w:tmpl w:val="0686A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E0B80"/>
    <w:multiLevelType w:val="hybridMultilevel"/>
    <w:tmpl w:val="1F20539E"/>
    <w:lvl w:ilvl="0" w:tplc="6464DEA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2F225F02"/>
    <w:multiLevelType w:val="hybridMultilevel"/>
    <w:tmpl w:val="6D9A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D7158"/>
    <w:multiLevelType w:val="hybridMultilevel"/>
    <w:tmpl w:val="2FE0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A779B"/>
    <w:multiLevelType w:val="multilevel"/>
    <w:tmpl w:val="88A2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C5655"/>
    <w:multiLevelType w:val="hybridMultilevel"/>
    <w:tmpl w:val="5ADA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C51D7C"/>
    <w:multiLevelType w:val="hybridMultilevel"/>
    <w:tmpl w:val="39528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40671"/>
    <w:multiLevelType w:val="hybridMultilevel"/>
    <w:tmpl w:val="AB00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801DF"/>
    <w:multiLevelType w:val="hybridMultilevel"/>
    <w:tmpl w:val="F454040E"/>
    <w:lvl w:ilvl="0" w:tplc="3FBC8E68">
      <w:start w:val="1"/>
      <w:numFmt w:val="decimal"/>
      <w:lvlText w:val="%1."/>
      <w:lvlJc w:val="left"/>
      <w:pPr>
        <w:tabs>
          <w:tab w:val="num" w:pos="1200"/>
        </w:tabs>
        <w:ind w:left="1200" w:hanging="360"/>
      </w:pPr>
      <w:rPr>
        <w:rFonts w:hint="default"/>
      </w:rPr>
    </w:lvl>
    <w:lvl w:ilvl="1" w:tplc="04090019">
      <w:start w:val="1"/>
      <w:numFmt w:val="lowerLetter"/>
      <w:lvlText w:val="%2."/>
      <w:lvlJc w:val="left"/>
      <w:pPr>
        <w:tabs>
          <w:tab w:val="num" w:pos="1440"/>
        </w:tabs>
        <w:ind w:left="1440" w:hanging="360"/>
      </w:pPr>
    </w:lvl>
    <w:lvl w:ilvl="2" w:tplc="CBA4F718">
      <w:start w:val="13"/>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1D6F12"/>
    <w:multiLevelType w:val="hybridMultilevel"/>
    <w:tmpl w:val="F3B630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0B141F0"/>
    <w:multiLevelType w:val="hybridMultilevel"/>
    <w:tmpl w:val="91584CE8"/>
    <w:lvl w:ilvl="0" w:tplc="4D36A80E">
      <w:numFmt w:val="bullet"/>
      <w:lvlText w:val=""/>
      <w:lvlJc w:val="left"/>
      <w:pPr>
        <w:ind w:left="720" w:hanging="360"/>
      </w:pPr>
      <w:rPr>
        <w:rFonts w:ascii="Symbol" w:eastAsia="Times New Roman" w:hAnsi="Symbol" w:cs="Times New Roman" w:hint="default"/>
        <w:b/>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636902EA"/>
    <w:multiLevelType w:val="multilevel"/>
    <w:tmpl w:val="DF0C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62701"/>
    <w:multiLevelType w:val="hybridMultilevel"/>
    <w:tmpl w:val="13E20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336981"/>
    <w:multiLevelType w:val="hybridMultilevel"/>
    <w:tmpl w:val="3E20C050"/>
    <w:lvl w:ilvl="0" w:tplc="04090001">
      <w:start w:val="1"/>
      <w:numFmt w:val="bullet"/>
      <w:lvlText w:val=""/>
      <w:lvlJc w:val="left"/>
      <w:pPr>
        <w:tabs>
          <w:tab w:val="num" w:pos="720"/>
        </w:tabs>
        <w:ind w:left="720" w:hanging="360"/>
      </w:pPr>
      <w:rPr>
        <w:rFonts w:ascii="Symbol" w:hAnsi="Symbol" w:hint="default"/>
      </w:rPr>
    </w:lvl>
    <w:lvl w:ilvl="1" w:tplc="35A2FD38">
      <w:start w:val="1"/>
      <w:numFmt w:val="decimal"/>
      <w:lvlText w:val="%2)"/>
      <w:lvlJc w:val="left"/>
      <w:pPr>
        <w:tabs>
          <w:tab w:val="num" w:pos="1440"/>
        </w:tabs>
        <w:ind w:left="1440" w:hanging="360"/>
      </w:pPr>
      <w:rPr>
        <w:rFonts w:hint="default"/>
      </w:rPr>
    </w:lvl>
    <w:lvl w:ilvl="2" w:tplc="6DD4B81E">
      <w:start w:val="1"/>
      <w:numFmt w:val="decimal"/>
      <w:lvlText w:val="%3."/>
      <w:lvlJc w:val="left"/>
      <w:pPr>
        <w:tabs>
          <w:tab w:val="num" w:pos="2340"/>
        </w:tabs>
        <w:ind w:left="2340" w:hanging="360"/>
      </w:pPr>
      <w:rPr>
        <w:rFonts w:hint="default"/>
        <w:b/>
        <w:bC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53B2566"/>
    <w:multiLevelType w:val="hybridMultilevel"/>
    <w:tmpl w:val="3A4E1AD6"/>
    <w:lvl w:ilvl="0" w:tplc="0409000F">
      <w:start w:val="1"/>
      <w:numFmt w:val="decimal"/>
      <w:lvlText w:val="%1."/>
      <w:lvlJc w:val="left"/>
      <w:pPr>
        <w:tabs>
          <w:tab w:val="num" w:pos="1200"/>
        </w:tabs>
        <w:ind w:left="120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82307556">
    <w:abstractNumId w:val="23"/>
  </w:num>
  <w:num w:numId="2" w16cid:durableId="650451367">
    <w:abstractNumId w:val="17"/>
  </w:num>
  <w:num w:numId="3" w16cid:durableId="915479678">
    <w:abstractNumId w:val="22"/>
  </w:num>
  <w:num w:numId="4" w16cid:durableId="1826122511">
    <w:abstractNumId w:val="18"/>
  </w:num>
  <w:num w:numId="5" w16cid:durableId="1939286704">
    <w:abstractNumId w:val="14"/>
  </w:num>
  <w:num w:numId="6" w16cid:durableId="2116905115">
    <w:abstractNumId w:val="21"/>
  </w:num>
  <w:num w:numId="7" w16cid:durableId="409469349">
    <w:abstractNumId w:val="9"/>
  </w:num>
  <w:num w:numId="8" w16cid:durableId="576211901">
    <w:abstractNumId w:val="12"/>
  </w:num>
  <w:num w:numId="9" w16cid:durableId="152186796">
    <w:abstractNumId w:val="2"/>
  </w:num>
  <w:num w:numId="10" w16cid:durableId="761494047">
    <w:abstractNumId w:val="16"/>
  </w:num>
  <w:num w:numId="11" w16cid:durableId="270168957">
    <w:abstractNumId w:val="3"/>
  </w:num>
  <w:num w:numId="12" w16cid:durableId="1908875719">
    <w:abstractNumId w:val="11"/>
  </w:num>
  <w:num w:numId="13" w16cid:durableId="1528300273">
    <w:abstractNumId w:val="7"/>
  </w:num>
  <w:num w:numId="14" w16cid:durableId="1922252164">
    <w:abstractNumId w:val="8"/>
  </w:num>
  <w:num w:numId="15" w16cid:durableId="1874342443">
    <w:abstractNumId w:val="15"/>
  </w:num>
  <w:num w:numId="16" w16cid:durableId="1859541448">
    <w:abstractNumId w:val="5"/>
  </w:num>
  <w:num w:numId="17" w16cid:durableId="2134522362">
    <w:abstractNumId w:val="6"/>
  </w:num>
  <w:num w:numId="18" w16cid:durableId="572618071">
    <w:abstractNumId w:val="10"/>
  </w:num>
  <w:num w:numId="19" w16cid:durableId="1890074316">
    <w:abstractNumId w:val="1"/>
  </w:num>
  <w:num w:numId="20" w16cid:durableId="1241022125">
    <w:abstractNumId w:val="20"/>
  </w:num>
  <w:num w:numId="21" w16cid:durableId="850921213">
    <w:abstractNumId w:val="4"/>
  </w:num>
  <w:num w:numId="22" w16cid:durableId="1676885213">
    <w:abstractNumId w:val="13"/>
  </w:num>
  <w:num w:numId="23" w16cid:durableId="1391340670">
    <w:abstractNumId w:val="19"/>
  </w:num>
  <w:num w:numId="24" w16cid:durableId="24950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D0B"/>
    <w:rsid w:val="00004083"/>
    <w:rsid w:val="00011BC3"/>
    <w:rsid w:val="00021EC7"/>
    <w:rsid w:val="00022FEA"/>
    <w:rsid w:val="00024109"/>
    <w:rsid w:val="00040345"/>
    <w:rsid w:val="00051000"/>
    <w:rsid w:val="00051780"/>
    <w:rsid w:val="00054F6B"/>
    <w:rsid w:val="000640D0"/>
    <w:rsid w:val="000701B0"/>
    <w:rsid w:val="00080285"/>
    <w:rsid w:val="000905AB"/>
    <w:rsid w:val="00091850"/>
    <w:rsid w:val="00094B18"/>
    <w:rsid w:val="00094B9D"/>
    <w:rsid w:val="000967C4"/>
    <w:rsid w:val="000A19CD"/>
    <w:rsid w:val="000A41DE"/>
    <w:rsid w:val="000A59A5"/>
    <w:rsid w:val="000B18FE"/>
    <w:rsid w:val="000B2795"/>
    <w:rsid w:val="000C4EE6"/>
    <w:rsid w:val="000D4D80"/>
    <w:rsid w:val="000E0C17"/>
    <w:rsid w:val="000E32A4"/>
    <w:rsid w:val="000E5A6A"/>
    <w:rsid w:val="000E645C"/>
    <w:rsid w:val="000F425C"/>
    <w:rsid w:val="000F62D9"/>
    <w:rsid w:val="00107831"/>
    <w:rsid w:val="0011071B"/>
    <w:rsid w:val="0011467C"/>
    <w:rsid w:val="001176A4"/>
    <w:rsid w:val="00122926"/>
    <w:rsid w:val="00124698"/>
    <w:rsid w:val="00145210"/>
    <w:rsid w:val="00145C86"/>
    <w:rsid w:val="00152DF9"/>
    <w:rsid w:val="00157AC6"/>
    <w:rsid w:val="00164411"/>
    <w:rsid w:val="00184DEC"/>
    <w:rsid w:val="00186A04"/>
    <w:rsid w:val="001A2631"/>
    <w:rsid w:val="001A2AE9"/>
    <w:rsid w:val="001B708F"/>
    <w:rsid w:val="001C0036"/>
    <w:rsid w:val="001E50B4"/>
    <w:rsid w:val="001F762F"/>
    <w:rsid w:val="002038A6"/>
    <w:rsid w:val="002115FF"/>
    <w:rsid w:val="00211F3C"/>
    <w:rsid w:val="00212056"/>
    <w:rsid w:val="0021211E"/>
    <w:rsid w:val="00212D2A"/>
    <w:rsid w:val="00215D84"/>
    <w:rsid w:val="00215EAD"/>
    <w:rsid w:val="00216BBA"/>
    <w:rsid w:val="0022425C"/>
    <w:rsid w:val="00224431"/>
    <w:rsid w:val="0022495E"/>
    <w:rsid w:val="00224FF4"/>
    <w:rsid w:val="00232C9B"/>
    <w:rsid w:val="002342FE"/>
    <w:rsid w:val="002360F4"/>
    <w:rsid w:val="002411A0"/>
    <w:rsid w:val="002511F6"/>
    <w:rsid w:val="00251236"/>
    <w:rsid w:val="00252533"/>
    <w:rsid w:val="00252D4A"/>
    <w:rsid w:val="002637C0"/>
    <w:rsid w:val="00265FEC"/>
    <w:rsid w:val="00266122"/>
    <w:rsid w:val="002675F2"/>
    <w:rsid w:val="00282F93"/>
    <w:rsid w:val="00284A63"/>
    <w:rsid w:val="00286BD5"/>
    <w:rsid w:val="002909FF"/>
    <w:rsid w:val="00290A1B"/>
    <w:rsid w:val="00294029"/>
    <w:rsid w:val="002B4023"/>
    <w:rsid w:val="002B5C5D"/>
    <w:rsid w:val="002D3397"/>
    <w:rsid w:val="002D3737"/>
    <w:rsid w:val="002D4C63"/>
    <w:rsid w:val="002F41E6"/>
    <w:rsid w:val="002F7A4F"/>
    <w:rsid w:val="00305DB6"/>
    <w:rsid w:val="003167FA"/>
    <w:rsid w:val="003212F8"/>
    <w:rsid w:val="00332262"/>
    <w:rsid w:val="00333CA1"/>
    <w:rsid w:val="0033646F"/>
    <w:rsid w:val="00336EA6"/>
    <w:rsid w:val="00337BAB"/>
    <w:rsid w:val="003420FD"/>
    <w:rsid w:val="0035217E"/>
    <w:rsid w:val="00354FC1"/>
    <w:rsid w:val="00355202"/>
    <w:rsid w:val="00356CB6"/>
    <w:rsid w:val="0035752C"/>
    <w:rsid w:val="00363EF0"/>
    <w:rsid w:val="00382002"/>
    <w:rsid w:val="00391503"/>
    <w:rsid w:val="003937D1"/>
    <w:rsid w:val="0039450C"/>
    <w:rsid w:val="00396961"/>
    <w:rsid w:val="003A08DA"/>
    <w:rsid w:val="003D1CF2"/>
    <w:rsid w:val="003E1ACE"/>
    <w:rsid w:val="003F67F0"/>
    <w:rsid w:val="003F7823"/>
    <w:rsid w:val="003F7AF4"/>
    <w:rsid w:val="003F7F4D"/>
    <w:rsid w:val="00401E2F"/>
    <w:rsid w:val="00403A53"/>
    <w:rsid w:val="00415BB3"/>
    <w:rsid w:val="0043056C"/>
    <w:rsid w:val="004308CE"/>
    <w:rsid w:val="00434F8A"/>
    <w:rsid w:val="00436D06"/>
    <w:rsid w:val="00440811"/>
    <w:rsid w:val="00451C74"/>
    <w:rsid w:val="00453ABD"/>
    <w:rsid w:val="00453F13"/>
    <w:rsid w:val="00460507"/>
    <w:rsid w:val="00471D3E"/>
    <w:rsid w:val="00472712"/>
    <w:rsid w:val="00472BC4"/>
    <w:rsid w:val="004921A1"/>
    <w:rsid w:val="0049547F"/>
    <w:rsid w:val="004A0339"/>
    <w:rsid w:val="004A1838"/>
    <w:rsid w:val="004B37BC"/>
    <w:rsid w:val="004C4A28"/>
    <w:rsid w:val="004C4C13"/>
    <w:rsid w:val="004C5E10"/>
    <w:rsid w:val="004D1BB0"/>
    <w:rsid w:val="004D38A5"/>
    <w:rsid w:val="00501E5A"/>
    <w:rsid w:val="00503421"/>
    <w:rsid w:val="005045DE"/>
    <w:rsid w:val="0053344E"/>
    <w:rsid w:val="0054224F"/>
    <w:rsid w:val="00543F73"/>
    <w:rsid w:val="005658D7"/>
    <w:rsid w:val="005728EC"/>
    <w:rsid w:val="005916F8"/>
    <w:rsid w:val="00595778"/>
    <w:rsid w:val="005976FF"/>
    <w:rsid w:val="005B43EA"/>
    <w:rsid w:val="005B63C0"/>
    <w:rsid w:val="005C41E6"/>
    <w:rsid w:val="005C5D05"/>
    <w:rsid w:val="005C6717"/>
    <w:rsid w:val="005D2F45"/>
    <w:rsid w:val="005E059D"/>
    <w:rsid w:val="005E24C2"/>
    <w:rsid w:val="005F5914"/>
    <w:rsid w:val="006000BF"/>
    <w:rsid w:val="00600A92"/>
    <w:rsid w:val="00600C7E"/>
    <w:rsid w:val="00603BC8"/>
    <w:rsid w:val="006274F0"/>
    <w:rsid w:val="00631245"/>
    <w:rsid w:val="006345BB"/>
    <w:rsid w:val="00653CDA"/>
    <w:rsid w:val="00656BC5"/>
    <w:rsid w:val="00660F7A"/>
    <w:rsid w:val="00670670"/>
    <w:rsid w:val="00671528"/>
    <w:rsid w:val="006847FE"/>
    <w:rsid w:val="0068568C"/>
    <w:rsid w:val="00697FF5"/>
    <w:rsid w:val="006B1A61"/>
    <w:rsid w:val="006B44DF"/>
    <w:rsid w:val="006B4B75"/>
    <w:rsid w:val="006C08AC"/>
    <w:rsid w:val="006C3F05"/>
    <w:rsid w:val="006E3820"/>
    <w:rsid w:val="006F6014"/>
    <w:rsid w:val="006F7563"/>
    <w:rsid w:val="007154EA"/>
    <w:rsid w:val="0072081F"/>
    <w:rsid w:val="007225E7"/>
    <w:rsid w:val="00727D9B"/>
    <w:rsid w:val="0073070B"/>
    <w:rsid w:val="00743DDC"/>
    <w:rsid w:val="00746EEF"/>
    <w:rsid w:val="00764E1E"/>
    <w:rsid w:val="00767E7F"/>
    <w:rsid w:val="007735D5"/>
    <w:rsid w:val="007767D5"/>
    <w:rsid w:val="007800A6"/>
    <w:rsid w:val="007862BD"/>
    <w:rsid w:val="0079092B"/>
    <w:rsid w:val="007935A4"/>
    <w:rsid w:val="007958AC"/>
    <w:rsid w:val="007A35CC"/>
    <w:rsid w:val="007B3386"/>
    <w:rsid w:val="007B65FA"/>
    <w:rsid w:val="007C18DC"/>
    <w:rsid w:val="007C4792"/>
    <w:rsid w:val="007D04AC"/>
    <w:rsid w:val="007D1108"/>
    <w:rsid w:val="007D605C"/>
    <w:rsid w:val="007D6A9B"/>
    <w:rsid w:val="007F1800"/>
    <w:rsid w:val="00801B1E"/>
    <w:rsid w:val="00803171"/>
    <w:rsid w:val="00805E55"/>
    <w:rsid w:val="00812FCC"/>
    <w:rsid w:val="00827DB0"/>
    <w:rsid w:val="00833882"/>
    <w:rsid w:val="00836D6D"/>
    <w:rsid w:val="00843BDD"/>
    <w:rsid w:val="00844F19"/>
    <w:rsid w:val="0085522B"/>
    <w:rsid w:val="00862004"/>
    <w:rsid w:val="00864356"/>
    <w:rsid w:val="008800F4"/>
    <w:rsid w:val="00887F68"/>
    <w:rsid w:val="0089057F"/>
    <w:rsid w:val="008B16D6"/>
    <w:rsid w:val="008B4526"/>
    <w:rsid w:val="008B5513"/>
    <w:rsid w:val="008C13EC"/>
    <w:rsid w:val="008C4BB4"/>
    <w:rsid w:val="008D6176"/>
    <w:rsid w:val="008E316F"/>
    <w:rsid w:val="008E5844"/>
    <w:rsid w:val="008E6986"/>
    <w:rsid w:val="008F04F8"/>
    <w:rsid w:val="008F7105"/>
    <w:rsid w:val="00907BD5"/>
    <w:rsid w:val="0091109F"/>
    <w:rsid w:val="009117D8"/>
    <w:rsid w:val="00922DF9"/>
    <w:rsid w:val="0093576E"/>
    <w:rsid w:val="00935AEF"/>
    <w:rsid w:val="00937284"/>
    <w:rsid w:val="00940FC6"/>
    <w:rsid w:val="00941526"/>
    <w:rsid w:val="00945AF8"/>
    <w:rsid w:val="00947FAE"/>
    <w:rsid w:val="00951841"/>
    <w:rsid w:val="009524F5"/>
    <w:rsid w:val="00952B32"/>
    <w:rsid w:val="009645DD"/>
    <w:rsid w:val="00973B01"/>
    <w:rsid w:val="00977FB2"/>
    <w:rsid w:val="00980D94"/>
    <w:rsid w:val="009811A0"/>
    <w:rsid w:val="009845EE"/>
    <w:rsid w:val="009B55B2"/>
    <w:rsid w:val="009C7DBB"/>
    <w:rsid w:val="009D165E"/>
    <w:rsid w:val="009D4548"/>
    <w:rsid w:val="009D7A82"/>
    <w:rsid w:val="009F1EE3"/>
    <w:rsid w:val="009F4602"/>
    <w:rsid w:val="00A06CBD"/>
    <w:rsid w:val="00A10CB7"/>
    <w:rsid w:val="00A14AA3"/>
    <w:rsid w:val="00A14F4C"/>
    <w:rsid w:val="00A15897"/>
    <w:rsid w:val="00A177CC"/>
    <w:rsid w:val="00A209BF"/>
    <w:rsid w:val="00A3286A"/>
    <w:rsid w:val="00A405F9"/>
    <w:rsid w:val="00A4481C"/>
    <w:rsid w:val="00A57EBE"/>
    <w:rsid w:val="00A65C34"/>
    <w:rsid w:val="00A6726B"/>
    <w:rsid w:val="00A721D8"/>
    <w:rsid w:val="00A77943"/>
    <w:rsid w:val="00A87B8E"/>
    <w:rsid w:val="00A92AA2"/>
    <w:rsid w:val="00AA3898"/>
    <w:rsid w:val="00AA7DE4"/>
    <w:rsid w:val="00AB4426"/>
    <w:rsid w:val="00AB460D"/>
    <w:rsid w:val="00AB7E0E"/>
    <w:rsid w:val="00AD3123"/>
    <w:rsid w:val="00AE266A"/>
    <w:rsid w:val="00AE335A"/>
    <w:rsid w:val="00AE50BF"/>
    <w:rsid w:val="00AF3614"/>
    <w:rsid w:val="00AF4CDD"/>
    <w:rsid w:val="00AF5094"/>
    <w:rsid w:val="00B03CF1"/>
    <w:rsid w:val="00B10096"/>
    <w:rsid w:val="00B1256A"/>
    <w:rsid w:val="00B32556"/>
    <w:rsid w:val="00B3506D"/>
    <w:rsid w:val="00B52FB9"/>
    <w:rsid w:val="00B644F9"/>
    <w:rsid w:val="00B72F4F"/>
    <w:rsid w:val="00B75DE6"/>
    <w:rsid w:val="00B75EDE"/>
    <w:rsid w:val="00B81DE8"/>
    <w:rsid w:val="00B90888"/>
    <w:rsid w:val="00B9111F"/>
    <w:rsid w:val="00B9607D"/>
    <w:rsid w:val="00BA30B8"/>
    <w:rsid w:val="00BA3918"/>
    <w:rsid w:val="00BA469F"/>
    <w:rsid w:val="00BA65B7"/>
    <w:rsid w:val="00BC539E"/>
    <w:rsid w:val="00BD460A"/>
    <w:rsid w:val="00BD67C8"/>
    <w:rsid w:val="00BF0EFA"/>
    <w:rsid w:val="00BF36F8"/>
    <w:rsid w:val="00C07F04"/>
    <w:rsid w:val="00C1177C"/>
    <w:rsid w:val="00C16D5E"/>
    <w:rsid w:val="00C23235"/>
    <w:rsid w:val="00C27583"/>
    <w:rsid w:val="00C32A3E"/>
    <w:rsid w:val="00C368A1"/>
    <w:rsid w:val="00C45EF7"/>
    <w:rsid w:val="00C5533F"/>
    <w:rsid w:val="00C60C38"/>
    <w:rsid w:val="00C67BEC"/>
    <w:rsid w:val="00C80412"/>
    <w:rsid w:val="00C80715"/>
    <w:rsid w:val="00C83296"/>
    <w:rsid w:val="00C9145D"/>
    <w:rsid w:val="00CB4859"/>
    <w:rsid w:val="00CC17F6"/>
    <w:rsid w:val="00CC1F21"/>
    <w:rsid w:val="00CC761B"/>
    <w:rsid w:val="00CE26F4"/>
    <w:rsid w:val="00CF45C5"/>
    <w:rsid w:val="00CF4804"/>
    <w:rsid w:val="00CF4CA9"/>
    <w:rsid w:val="00D01732"/>
    <w:rsid w:val="00D13171"/>
    <w:rsid w:val="00D15B06"/>
    <w:rsid w:val="00D27133"/>
    <w:rsid w:val="00D309FF"/>
    <w:rsid w:val="00D31F80"/>
    <w:rsid w:val="00D419AC"/>
    <w:rsid w:val="00D43061"/>
    <w:rsid w:val="00D62F80"/>
    <w:rsid w:val="00D64482"/>
    <w:rsid w:val="00D755D3"/>
    <w:rsid w:val="00D86EEB"/>
    <w:rsid w:val="00D91430"/>
    <w:rsid w:val="00DB4592"/>
    <w:rsid w:val="00DC0FD1"/>
    <w:rsid w:val="00DE1188"/>
    <w:rsid w:val="00DE5892"/>
    <w:rsid w:val="00DF5A76"/>
    <w:rsid w:val="00E012C7"/>
    <w:rsid w:val="00E02056"/>
    <w:rsid w:val="00E0307D"/>
    <w:rsid w:val="00E04724"/>
    <w:rsid w:val="00E0515F"/>
    <w:rsid w:val="00E23F12"/>
    <w:rsid w:val="00E32F7C"/>
    <w:rsid w:val="00E33134"/>
    <w:rsid w:val="00E34734"/>
    <w:rsid w:val="00E44428"/>
    <w:rsid w:val="00E44756"/>
    <w:rsid w:val="00E53A87"/>
    <w:rsid w:val="00E545CF"/>
    <w:rsid w:val="00E66EF1"/>
    <w:rsid w:val="00E80A9F"/>
    <w:rsid w:val="00E814C4"/>
    <w:rsid w:val="00E8336D"/>
    <w:rsid w:val="00E91C3E"/>
    <w:rsid w:val="00EA7A94"/>
    <w:rsid w:val="00EB16A5"/>
    <w:rsid w:val="00EB1C67"/>
    <w:rsid w:val="00EB4CEB"/>
    <w:rsid w:val="00EC04CF"/>
    <w:rsid w:val="00ED4D0B"/>
    <w:rsid w:val="00EE5739"/>
    <w:rsid w:val="00EE77F3"/>
    <w:rsid w:val="00EF27B5"/>
    <w:rsid w:val="00EF3FBB"/>
    <w:rsid w:val="00F10327"/>
    <w:rsid w:val="00F1056D"/>
    <w:rsid w:val="00F26CE7"/>
    <w:rsid w:val="00F31CD9"/>
    <w:rsid w:val="00F6487A"/>
    <w:rsid w:val="00F6611E"/>
    <w:rsid w:val="00F7700B"/>
    <w:rsid w:val="00F80EF8"/>
    <w:rsid w:val="00F8683C"/>
    <w:rsid w:val="00F903D2"/>
    <w:rsid w:val="00FA37DE"/>
    <w:rsid w:val="00FA7612"/>
    <w:rsid w:val="00FB5004"/>
    <w:rsid w:val="00FB6EFD"/>
    <w:rsid w:val="00FC04B2"/>
    <w:rsid w:val="00FC1E7A"/>
    <w:rsid w:val="00FC4121"/>
    <w:rsid w:val="00FD4D13"/>
    <w:rsid w:val="00FE2976"/>
    <w:rsid w:val="00FE6C0F"/>
    <w:rsid w:val="00FF26E0"/>
    <w:rsid w:val="00FF27C3"/>
    <w:rsid w:val="00FF44EE"/>
    <w:rsid w:val="00FF467B"/>
    <w:rsid w:val="00FF4D65"/>
    <w:rsid w:val="1EC553C3"/>
    <w:rsid w:val="338E45A1"/>
    <w:rsid w:val="396F4CCC"/>
    <w:rsid w:val="40188AB5"/>
    <w:rsid w:val="4995D87B"/>
    <w:rsid w:val="7CEA14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9D6DC"/>
  <w15:docId w15:val="{42CB7DC8-6E6C-4568-8C7C-821A52EE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94"/>
    <w:rPr>
      <w:sz w:val="24"/>
      <w:szCs w:val="24"/>
    </w:rPr>
  </w:style>
  <w:style w:type="paragraph" w:styleId="Heading1">
    <w:name w:val="heading 1"/>
    <w:basedOn w:val="Normal"/>
    <w:next w:val="Normal"/>
    <w:link w:val="Heading1Char"/>
    <w:qFormat/>
    <w:rsid w:val="0022495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2262"/>
    <w:tblPr/>
  </w:style>
  <w:style w:type="paragraph" w:styleId="BalloonText">
    <w:name w:val="Balloon Text"/>
    <w:basedOn w:val="Normal"/>
    <w:link w:val="BalloonTextChar"/>
    <w:rsid w:val="00451C74"/>
    <w:rPr>
      <w:rFonts w:ascii="Tahoma" w:hAnsi="Tahoma" w:cs="Tahoma"/>
      <w:sz w:val="16"/>
      <w:szCs w:val="16"/>
    </w:rPr>
  </w:style>
  <w:style w:type="character" w:customStyle="1" w:styleId="BalloonTextChar">
    <w:name w:val="Balloon Text Char"/>
    <w:basedOn w:val="DefaultParagraphFont"/>
    <w:link w:val="BalloonText"/>
    <w:rsid w:val="00451C74"/>
    <w:rPr>
      <w:rFonts w:ascii="Tahoma" w:hAnsi="Tahoma" w:cs="Tahoma"/>
      <w:sz w:val="16"/>
      <w:szCs w:val="16"/>
      <w:lang w:val="en-US" w:eastAsia="en-US"/>
    </w:rPr>
  </w:style>
  <w:style w:type="paragraph" w:styleId="Header">
    <w:name w:val="header"/>
    <w:basedOn w:val="Normal"/>
    <w:link w:val="HeaderChar"/>
    <w:uiPriority w:val="99"/>
    <w:rsid w:val="00C27583"/>
    <w:pPr>
      <w:tabs>
        <w:tab w:val="center" w:pos="4153"/>
        <w:tab w:val="right" w:pos="8306"/>
      </w:tabs>
    </w:pPr>
  </w:style>
  <w:style w:type="character" w:customStyle="1" w:styleId="HeaderChar">
    <w:name w:val="Header Char"/>
    <w:basedOn w:val="DefaultParagraphFont"/>
    <w:link w:val="Header"/>
    <w:uiPriority w:val="99"/>
    <w:rsid w:val="00C27583"/>
    <w:rPr>
      <w:sz w:val="24"/>
      <w:szCs w:val="24"/>
      <w:lang w:val="en-US" w:eastAsia="en-US"/>
    </w:rPr>
  </w:style>
  <w:style w:type="paragraph" w:styleId="Footer">
    <w:name w:val="footer"/>
    <w:basedOn w:val="Normal"/>
    <w:link w:val="FooterChar"/>
    <w:uiPriority w:val="99"/>
    <w:rsid w:val="00C27583"/>
    <w:pPr>
      <w:tabs>
        <w:tab w:val="center" w:pos="4153"/>
        <w:tab w:val="right" w:pos="8306"/>
      </w:tabs>
    </w:pPr>
  </w:style>
  <w:style w:type="character" w:customStyle="1" w:styleId="FooterChar">
    <w:name w:val="Footer Char"/>
    <w:basedOn w:val="DefaultParagraphFont"/>
    <w:link w:val="Footer"/>
    <w:uiPriority w:val="99"/>
    <w:rsid w:val="00C27583"/>
    <w:rPr>
      <w:sz w:val="24"/>
      <w:szCs w:val="24"/>
      <w:lang w:val="en-US" w:eastAsia="en-US"/>
    </w:rPr>
  </w:style>
  <w:style w:type="paragraph" w:styleId="BodyTextIndent2">
    <w:name w:val="Body Text Indent 2"/>
    <w:basedOn w:val="Normal"/>
    <w:link w:val="BodyTextIndent2Char"/>
    <w:rsid w:val="00A3286A"/>
    <w:pPr>
      <w:ind w:left="1080" w:hanging="360"/>
    </w:pPr>
  </w:style>
  <w:style w:type="character" w:customStyle="1" w:styleId="BodyTextIndent2Char">
    <w:name w:val="Body Text Indent 2 Char"/>
    <w:basedOn w:val="DefaultParagraphFont"/>
    <w:link w:val="BodyTextIndent2"/>
    <w:rsid w:val="00A3286A"/>
    <w:rPr>
      <w:sz w:val="24"/>
      <w:szCs w:val="24"/>
    </w:rPr>
  </w:style>
  <w:style w:type="paragraph" w:styleId="ListParagraph">
    <w:name w:val="List Paragraph"/>
    <w:basedOn w:val="Normal"/>
    <w:uiPriority w:val="34"/>
    <w:qFormat/>
    <w:rsid w:val="00152DF9"/>
    <w:pPr>
      <w:ind w:left="720"/>
    </w:pPr>
  </w:style>
  <w:style w:type="character" w:styleId="PlaceholderText">
    <w:name w:val="Placeholder Text"/>
    <w:basedOn w:val="DefaultParagraphFont"/>
    <w:uiPriority w:val="99"/>
    <w:semiHidden/>
    <w:rsid w:val="00E44428"/>
    <w:rPr>
      <w:color w:val="808080"/>
    </w:rPr>
  </w:style>
  <w:style w:type="character" w:customStyle="1" w:styleId="shorttext">
    <w:name w:val="short_text"/>
    <w:basedOn w:val="DefaultParagraphFont"/>
    <w:rsid w:val="00224FF4"/>
  </w:style>
  <w:style w:type="character" w:customStyle="1" w:styleId="hps">
    <w:name w:val="hps"/>
    <w:basedOn w:val="DefaultParagraphFont"/>
    <w:rsid w:val="00224FF4"/>
  </w:style>
  <w:style w:type="character" w:customStyle="1" w:styleId="longtext">
    <w:name w:val="long_text"/>
    <w:basedOn w:val="DefaultParagraphFont"/>
    <w:rsid w:val="00224FF4"/>
  </w:style>
  <w:style w:type="table" w:customStyle="1" w:styleId="TableGrid3">
    <w:name w:val="Table Grid3"/>
    <w:basedOn w:val="TableNormal"/>
    <w:next w:val="TableGrid"/>
    <w:uiPriority w:val="59"/>
    <w:rsid w:val="00FC04B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345BB"/>
    <w:rPr>
      <w:color w:val="0000FF" w:themeColor="hyperlink"/>
      <w:u w:val="single"/>
    </w:rPr>
  </w:style>
  <w:style w:type="character" w:styleId="UnresolvedMention">
    <w:name w:val="Unresolved Mention"/>
    <w:basedOn w:val="DefaultParagraphFont"/>
    <w:uiPriority w:val="99"/>
    <w:semiHidden/>
    <w:unhideWhenUsed/>
    <w:rsid w:val="006345BB"/>
    <w:rPr>
      <w:color w:val="605E5C"/>
      <w:shd w:val="clear" w:color="auto" w:fill="E1DFDD"/>
    </w:rPr>
  </w:style>
  <w:style w:type="character" w:customStyle="1" w:styleId="Heading1Char">
    <w:name w:val="Heading 1 Char"/>
    <w:basedOn w:val="DefaultParagraphFont"/>
    <w:link w:val="Heading1"/>
    <w:rsid w:val="0022495E"/>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qFormat/>
    <w:rsid w:val="00337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9965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k-720660813.wixsite.com/myblog/&#1582;&#1576;&#1585;%20&#1575;&#1604;&#1610;&#1608;&#160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u.ac.ae/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BE5E2F9B0A4744B0F98BFC7680A77A" ma:contentTypeVersion="4" ma:contentTypeDescription="Create a new document." ma:contentTypeScope="" ma:versionID="7a5e8bbbc1d9d35c1938cf802870e670">
  <xsd:schema xmlns:xsd="http://www.w3.org/2001/XMLSchema" xmlns:xs="http://www.w3.org/2001/XMLSchema" xmlns:p="http://schemas.microsoft.com/office/2006/metadata/properties" xmlns:ns2="9f320349-bef6-45d2-8975-83ea6cbfc3f0" xmlns:ns3="08593d50-c504-4187-8ee2-a51708323242" targetNamespace="http://schemas.microsoft.com/office/2006/metadata/properties" ma:root="true" ma:fieldsID="30a01a8b5b93086cf76e71ecb5c33801" ns2:_="" ns3:_="">
    <xsd:import namespace="9f320349-bef6-45d2-8975-83ea6cbfc3f0"/>
    <xsd:import namespace="08593d50-c504-4187-8ee2-a517083232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20349-bef6-45d2-8975-83ea6cbfc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593d50-c504-4187-8ee2-a51708323242"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dexed="true"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08593d50-c504-4187-8ee2-a51708323242">4JRWNKQDJHEH-844648812-2299</_dlc_DocId>
    <_dlc_DocIdUrl xmlns="08593d50-c504-4187-8ee2-a51708323242">
      <Url>https://ectacae.sharepoint.com/sites/ECTPortal/LC_Institutional_Documents/_layouts/15/DocIdRedir.aspx?ID=4JRWNKQDJHEH-844648812-2299</Url>
      <Description>4JRWNKQDJHEH-844648812-2299</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8B320F-DE63-4487-8D54-48445EF2AF3E}">
  <ds:schemaRefs>
    <ds:schemaRef ds:uri="http://schemas.openxmlformats.org/officeDocument/2006/bibliography"/>
  </ds:schemaRefs>
</ds:datastoreItem>
</file>

<file path=customXml/itemProps2.xml><?xml version="1.0" encoding="utf-8"?>
<ds:datastoreItem xmlns:ds="http://schemas.openxmlformats.org/officeDocument/2006/customXml" ds:itemID="{EF3EF81B-5E4F-402D-918D-6BBBB9A05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20349-bef6-45d2-8975-83ea6cbfc3f0"/>
    <ds:schemaRef ds:uri="08593d50-c504-4187-8ee2-a51708323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190B3C-1EBE-4808-8ACD-DF293F68E111}">
  <ds:schemaRefs>
    <ds:schemaRef ds:uri="http://schemas.microsoft.com/sharepoint/events"/>
  </ds:schemaRefs>
</ds:datastoreItem>
</file>

<file path=customXml/itemProps4.xml><?xml version="1.0" encoding="utf-8"?>
<ds:datastoreItem xmlns:ds="http://schemas.openxmlformats.org/officeDocument/2006/customXml" ds:itemID="{21246E66-B5CD-4079-B345-11CA792E8510}">
  <ds:schemaRefs>
    <ds:schemaRef ds:uri="http://schemas.microsoft.com/office/2006/metadata/properties"/>
    <ds:schemaRef ds:uri="http://schemas.microsoft.com/office/infopath/2007/PartnerControls"/>
    <ds:schemaRef ds:uri="08593d50-c504-4187-8ee2-a51708323242"/>
  </ds:schemaRefs>
</ds:datastoreItem>
</file>

<file path=customXml/itemProps5.xml><?xml version="1.0" encoding="utf-8"?>
<ds:datastoreItem xmlns:ds="http://schemas.openxmlformats.org/officeDocument/2006/customXml" ds:itemID="{4287EDC7-51F1-475A-9EFF-C384C936C7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502</Words>
  <Characters>2864</Characters>
  <Application>Microsoft Office Word</Application>
  <DocSecurity>4</DocSecurity>
  <Lines>23</Lines>
  <Paragraphs>6</Paragraphs>
  <ScaleCrop>false</ScaleCrop>
  <Company>ect</Company>
  <LinksUpToDate>false</LinksUpToDate>
  <CharactersWithSpaces>3360</CharactersWithSpaces>
  <SharedDoc>false</SharedDoc>
  <HLinks>
    <vt:vector size="12" baseType="variant">
      <vt:variant>
        <vt:i4>93</vt:i4>
      </vt:variant>
      <vt:variant>
        <vt:i4>3</vt:i4>
      </vt:variant>
      <vt:variant>
        <vt:i4>0</vt:i4>
      </vt:variant>
      <vt:variant>
        <vt:i4>5</vt:i4>
      </vt:variant>
      <vt:variant>
        <vt:lpwstr>https://lu.ac.ae/ar/</vt:lpwstr>
      </vt:variant>
      <vt:variant>
        <vt:lpwstr/>
      </vt:variant>
      <vt:variant>
        <vt:i4>106038871</vt:i4>
      </vt:variant>
      <vt:variant>
        <vt:i4>0</vt:i4>
      </vt:variant>
      <vt:variant>
        <vt:i4>0</vt:i4>
      </vt:variant>
      <vt:variant>
        <vt:i4>5</vt:i4>
      </vt:variant>
      <vt:variant>
        <vt:lpwstr>https://k-720660813.wixsite.com/myblog/خبر اليوم</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dc:creator>
  <cp:keywords/>
  <cp:lastModifiedBy>Fatma Mahmoud</cp:lastModifiedBy>
  <cp:revision>10</cp:revision>
  <cp:lastPrinted>2025-10-08T20:34:00Z</cp:lastPrinted>
  <dcterms:created xsi:type="dcterms:W3CDTF">2025-10-31T06:25:00Z</dcterms:created>
  <dcterms:modified xsi:type="dcterms:W3CDTF">2025-10-30T20:39:00Z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0x01010049BE5E2F9B0A4744B0F98BFC7680A77A</vt:lpwstr>
  </property>
  <property fmtid="{D5CDD505-2E9C-101B-9397-08002B2CF9AE}" pid="3" name="MSIP_Label_d3d7eded-5fbb-4e74-baac-4decc5b8fd35_Enabled">
    <vt:lpwstr>true</vt:lpwstr>
  </property>
  <property fmtid="{D5CDD505-2E9C-101B-9397-08002B2CF9AE}" pid="4" name="MSIP_Label_d3d7eded-5fbb-4e74-baac-4decc5b8fd35_SetDate">
    <vt:lpwstr>2025-08-26T06:25:57Z</vt:lpwstr>
  </property>
  <property fmtid="{D5CDD505-2E9C-101B-9397-08002B2CF9AE}" pid="5" name="MSIP_Label_d3d7eded-5fbb-4e74-baac-4decc5b8fd35_Method">
    <vt:lpwstr>Standard</vt:lpwstr>
  </property>
  <property fmtid="{D5CDD505-2E9C-101B-9397-08002B2CF9AE}" pid="6" name="MSIP_Label_d3d7eded-5fbb-4e74-baac-4decc5b8fd35_Name">
    <vt:lpwstr>Liwa Label</vt:lpwstr>
  </property>
  <property fmtid="{D5CDD505-2E9C-101B-9397-08002B2CF9AE}" pid="7" name="MSIP_Label_d3d7eded-5fbb-4e74-baac-4decc5b8fd35_SiteId">
    <vt:lpwstr>83c04ed0-6d35-44e6-84ff-3ee7129a9c48</vt:lpwstr>
  </property>
  <property fmtid="{D5CDD505-2E9C-101B-9397-08002B2CF9AE}" pid="8" name="MSIP_Label_d3d7eded-5fbb-4e74-baac-4decc5b8fd35_ActionId">
    <vt:lpwstr>17b9f3ab-02a4-4560-bdfc-085cb39f5b32</vt:lpwstr>
  </property>
  <property fmtid="{D5CDD505-2E9C-101B-9397-08002B2CF9AE}" pid="9" name="MSIP_Label_d3d7eded-5fbb-4e74-baac-4decc5b8fd35_ContentBits">
    <vt:lpwstr>0</vt:lpwstr>
  </property>
  <property fmtid="{D5CDD505-2E9C-101B-9397-08002B2CF9AE}" pid="10" name="MSIP_Label_d3d7eded-5fbb-4e74-baac-4decc5b8fd35_Tag">
    <vt:lpwstr>10, 3, 0, 1</vt:lpwstr>
  </property>
  <property fmtid="{D5CDD505-2E9C-101B-9397-08002B2CF9AE}" pid="11" name="MediaServiceImageTags">
    <vt:lpwstr/>
  </property>
  <property fmtid="{D5CDD505-2E9C-101B-9397-08002B2CF9AE}" pid="12" name="_dlc_DocIdItemGuid">
    <vt:lpwstr>09b4130a-457e-4bd9-be07-885b58ec2020</vt:lpwstr>
  </property>
  <property fmtid="{D5CDD505-2E9C-101B-9397-08002B2CF9AE}" pid="13" name="GrammarlyDocumentId">
    <vt:lpwstr>0fc12a5a-8320-466d-97c0-a907138896ab</vt:lpwstr>
  </property>
</Properties>
</file>